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85" w:rsidRPr="007F4F9C" w:rsidRDefault="001D73E3">
      <w:pPr>
        <w:pStyle w:val="NoSpacing"/>
        <w:tabs>
          <w:tab w:val="left" w:pos="3333"/>
          <w:tab w:val="center" w:pos="4680"/>
        </w:tabs>
        <w:rPr>
          <w:rFonts w:ascii="Garamond" w:hAnsi="Garamond"/>
          <w:b/>
          <w:sz w:val="20"/>
          <w:rPrChange w:id="0" w:author="Miller, Al" w:date="2020-02-18T11:36:00Z">
            <w:rPr>
              <w:rFonts w:ascii="Garamond" w:hAnsi="Garamond"/>
              <w:b/>
              <w:sz w:val="28"/>
            </w:rPr>
          </w:rPrChange>
        </w:rPr>
        <w:pPrChange w:id="1" w:author="Miller, Al" w:date="2020-02-18T11:14:00Z">
          <w:pPr>
            <w:pStyle w:val="NoSpacing"/>
            <w:jc w:val="center"/>
          </w:pPr>
        </w:pPrChange>
      </w:pPr>
      <w:ins w:id="2" w:author="Miller, Al" w:date="2020-02-18T11:14:00Z">
        <w:r w:rsidRPr="007F4F9C">
          <w:rPr>
            <w:rFonts w:ascii="Garamond" w:hAnsi="Garamond"/>
            <w:b/>
            <w:sz w:val="20"/>
            <w:rPrChange w:id="3" w:author="Miller, Al" w:date="2020-02-18T11:36:00Z">
              <w:rPr>
                <w:rFonts w:ascii="Garamond" w:hAnsi="Garamond"/>
                <w:b/>
                <w:sz w:val="28"/>
              </w:rPr>
            </w:rPrChange>
          </w:rPr>
          <w:tab/>
        </w:r>
        <w:r w:rsidRPr="007F4F9C">
          <w:rPr>
            <w:rFonts w:ascii="Garamond" w:hAnsi="Garamond"/>
            <w:b/>
            <w:sz w:val="20"/>
            <w:rPrChange w:id="4" w:author="Miller, Al" w:date="2020-02-18T11:36:00Z">
              <w:rPr>
                <w:rFonts w:ascii="Garamond" w:hAnsi="Garamond"/>
                <w:b/>
                <w:sz w:val="28"/>
              </w:rPr>
            </w:rPrChange>
          </w:rPr>
          <w:tab/>
        </w:r>
        <w:r w:rsidRPr="007F4F9C">
          <w:rPr>
            <w:rFonts w:ascii="Garamond" w:hAnsi="Garamond"/>
            <w:b/>
            <w:sz w:val="20"/>
            <w:rPrChange w:id="5" w:author="Miller, Al" w:date="2020-02-18T11:36:00Z">
              <w:rPr>
                <w:rFonts w:ascii="Garamond" w:hAnsi="Garamond"/>
                <w:b/>
                <w:sz w:val="28"/>
              </w:rPr>
            </w:rPrChange>
          </w:rPr>
          <w:tab/>
        </w:r>
        <w:r w:rsidRPr="007F4F9C">
          <w:rPr>
            <w:rFonts w:ascii="Garamond" w:hAnsi="Garamond"/>
            <w:b/>
            <w:sz w:val="20"/>
            <w:rPrChange w:id="6" w:author="Miller, Al" w:date="2020-02-18T11:36:00Z">
              <w:rPr>
                <w:rFonts w:ascii="Garamond" w:hAnsi="Garamond"/>
                <w:b/>
                <w:sz w:val="28"/>
              </w:rPr>
            </w:rPrChange>
          </w:rPr>
          <w:tab/>
        </w:r>
        <w:r w:rsidRPr="007F4F9C">
          <w:rPr>
            <w:rFonts w:ascii="Garamond" w:hAnsi="Garamond"/>
            <w:b/>
            <w:sz w:val="20"/>
            <w:rPrChange w:id="7" w:author="Miller, Al" w:date="2020-02-18T11:36:00Z">
              <w:rPr>
                <w:rFonts w:ascii="Garamond" w:hAnsi="Garamond"/>
                <w:b/>
                <w:sz w:val="28"/>
              </w:rPr>
            </w:rPrChange>
          </w:rPr>
          <w:tab/>
        </w:r>
        <w:r w:rsidR="007F4F9C">
          <w:rPr>
            <w:rFonts w:ascii="Garamond" w:hAnsi="Garamond"/>
            <w:b/>
            <w:sz w:val="20"/>
          </w:rPr>
          <w:t xml:space="preserve">    </w:t>
        </w:r>
      </w:ins>
      <w:ins w:id="8" w:author="Miller, Al" w:date="2020-02-18T11:37:00Z">
        <w:r w:rsidR="007F4F9C">
          <w:rPr>
            <w:rFonts w:ascii="Garamond" w:hAnsi="Garamond"/>
            <w:b/>
            <w:sz w:val="20"/>
          </w:rPr>
          <w:t xml:space="preserve">  </w:t>
        </w:r>
      </w:ins>
      <w:ins w:id="9" w:author="Miller2, Al" w:date="2020-02-19T08:59:00Z">
        <w:r w:rsidR="00275C2D">
          <w:rPr>
            <w:rFonts w:ascii="Garamond" w:hAnsi="Garamond"/>
            <w:b/>
            <w:sz w:val="20"/>
          </w:rPr>
          <w:t xml:space="preserve">         </w:t>
        </w:r>
      </w:ins>
      <w:r w:rsidR="0022567B" w:rsidRPr="007F4F9C">
        <w:rPr>
          <w:rFonts w:ascii="Garamond" w:hAnsi="Garamond"/>
          <w:b/>
          <w:sz w:val="28"/>
        </w:rPr>
        <w:t>Al</w:t>
      </w:r>
      <w:r w:rsidR="00FD154A" w:rsidRPr="007F4F9C">
        <w:rPr>
          <w:rFonts w:ascii="Garamond" w:hAnsi="Garamond"/>
          <w:b/>
          <w:sz w:val="28"/>
        </w:rPr>
        <w:t xml:space="preserve"> </w:t>
      </w:r>
      <w:r w:rsidR="0022567B" w:rsidRPr="007F4F9C">
        <w:rPr>
          <w:rFonts w:ascii="Garamond" w:hAnsi="Garamond"/>
          <w:b/>
          <w:sz w:val="28"/>
        </w:rPr>
        <w:t>Miller III</w:t>
      </w:r>
    </w:p>
    <w:p w:rsidR="003958C9" w:rsidRPr="007F4F9C" w:rsidRDefault="002C0703">
      <w:pPr>
        <w:pStyle w:val="NoSpacing"/>
        <w:tabs>
          <w:tab w:val="clear" w:pos="9360"/>
          <w:tab w:val="right" w:pos="9090"/>
        </w:tabs>
        <w:ind w:left="-810" w:right="-810"/>
        <w:rPr>
          <w:rFonts w:ascii="Garamond" w:hAnsi="Garamond"/>
          <w:b/>
          <w:sz w:val="20"/>
          <w:rPrChange w:id="10" w:author="Miller, Al" w:date="2020-02-18T11:36:00Z">
            <w:rPr>
              <w:rFonts w:ascii="Garamond" w:hAnsi="Garamond"/>
              <w:b/>
            </w:rPr>
          </w:rPrChange>
        </w:rPr>
        <w:pPrChange w:id="11" w:author="Miller2, Al" w:date="2020-02-19T09:00:00Z">
          <w:pPr>
            <w:pStyle w:val="NoSpacing"/>
            <w:tabs>
              <w:tab w:val="clear" w:pos="9360"/>
              <w:tab w:val="right" w:pos="9090"/>
            </w:tabs>
            <w:ind w:left="-810" w:right="-1170"/>
          </w:pPr>
        </w:pPrChange>
      </w:pP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ins w:id="12" w:author="Miller, Al" w:date="2020-02-18T11:25:00Z">
        <w:r w:rsidR="00A517FE" w:rsidRPr="007F4F9C">
          <w:rPr>
            <w:rFonts w:ascii="Garamond" w:hAnsi="Garamond"/>
            <w:sz w:val="20"/>
          </w:rPr>
          <w:t xml:space="preserve">             </w:t>
        </w:r>
      </w:ins>
      <w:ins w:id="13" w:author="Miller2, Al" w:date="2020-02-19T08:59:00Z">
        <w:r w:rsidR="00275C2D">
          <w:rPr>
            <w:rFonts w:ascii="Garamond" w:hAnsi="Garamond"/>
            <w:sz w:val="20"/>
          </w:rPr>
          <w:t xml:space="preserve">         </w:t>
        </w:r>
      </w:ins>
      <w:del w:id="14" w:author="Miller, Al" w:date="2020-02-18T11:25:00Z">
        <w:r w:rsidRPr="007F4F9C" w:rsidDel="00A517FE">
          <w:rPr>
            <w:rFonts w:ascii="Garamond" w:hAnsi="Garamond"/>
            <w:sz w:val="20"/>
          </w:rPr>
          <w:tab/>
          <w:delText xml:space="preserve">     </w:delText>
        </w:r>
      </w:del>
      <w:r w:rsidRPr="007F4F9C">
        <w:rPr>
          <w:rFonts w:ascii="Garamond" w:hAnsi="Garamond"/>
          <w:sz w:val="20"/>
        </w:rPr>
        <w:t>Mechanical Engineer</w:t>
      </w:r>
      <w:r w:rsidRPr="007F4F9C">
        <w:rPr>
          <w:rFonts w:ascii="Garamond" w:hAnsi="Garamond"/>
          <w:sz w:val="20"/>
        </w:rPr>
        <w:br/>
      </w:r>
      <w:ins w:id="15" w:author="Miller, Al" w:date="2020-02-18T10:12:00Z">
        <w:r w:rsidR="00D308E2" w:rsidRPr="007F4F9C">
          <w:rPr>
            <w:rFonts w:ascii="Garamond" w:hAnsi="Garamond"/>
            <w:sz w:val="20"/>
          </w:rPr>
          <w:t xml:space="preserve">c/o </w:t>
        </w:r>
      </w:ins>
      <w:r w:rsidR="003958C9" w:rsidRPr="007F4F9C">
        <w:rPr>
          <w:rFonts w:ascii="Garamond" w:hAnsi="Garamond"/>
          <w:sz w:val="20"/>
        </w:rPr>
        <w:t>1614 SE Elliott Ave</w:t>
      </w:r>
      <w:del w:id="16" w:author="Miller, Al" w:date="2020-02-18T12:39:00Z">
        <w:r w:rsidR="00B62485" w:rsidRPr="007F4F9C" w:rsidDel="005D67D2">
          <w:rPr>
            <w:rFonts w:ascii="Garamond" w:hAnsi="Garamond"/>
            <w:sz w:val="20"/>
          </w:rPr>
          <w:delText>,</w:delText>
        </w:r>
      </w:del>
      <w:ins w:id="17" w:author="Miller, Al" w:date="2020-02-18T12:39:00Z">
        <w:r w:rsidR="005D67D2">
          <w:rPr>
            <w:rFonts w:ascii="Garamond" w:hAnsi="Garamond"/>
            <w:sz w:val="20"/>
          </w:rPr>
          <w:tab/>
        </w:r>
        <w:r w:rsidR="005D67D2">
          <w:rPr>
            <w:rFonts w:ascii="Garamond" w:hAnsi="Garamond"/>
            <w:sz w:val="20"/>
          </w:rPr>
          <w:tab/>
        </w:r>
      </w:ins>
      <w:del w:id="18" w:author="Miller, Al" w:date="2020-02-18T12:39:00Z">
        <w:r w:rsidR="00B62485" w:rsidRPr="007F4F9C" w:rsidDel="005D67D2">
          <w:rPr>
            <w:rFonts w:ascii="Garamond" w:hAnsi="Garamond"/>
            <w:sz w:val="20"/>
          </w:rPr>
          <w:delText xml:space="preserve"> Portland OR</w:delText>
        </w:r>
      </w:del>
      <w:del w:id="19" w:author="Miller, Al" w:date="2020-02-18T09:11:00Z">
        <w:r w:rsidR="001A334A" w:rsidRPr="007F4F9C" w:rsidDel="00450C2F">
          <w:rPr>
            <w:rFonts w:ascii="Garamond" w:hAnsi="Garamond"/>
            <w:sz w:val="20"/>
          </w:rPr>
          <w:tab/>
        </w:r>
      </w:del>
      <w:r w:rsidR="001A334A" w:rsidRPr="007F4F9C">
        <w:rPr>
          <w:rFonts w:ascii="Garamond" w:hAnsi="Garamond"/>
          <w:sz w:val="20"/>
        </w:rPr>
        <w:tab/>
      </w:r>
      <w:r w:rsidR="001A334A" w:rsidRPr="007F4F9C">
        <w:rPr>
          <w:rFonts w:ascii="Garamond" w:hAnsi="Garamond"/>
          <w:sz w:val="20"/>
        </w:rPr>
        <w:tab/>
        <w:t xml:space="preserve">  </w:t>
      </w:r>
      <w:r w:rsidR="00E51E17" w:rsidRPr="007F4F9C">
        <w:rPr>
          <w:rFonts w:ascii="Garamond" w:hAnsi="Garamond"/>
          <w:sz w:val="20"/>
        </w:rPr>
        <w:t xml:space="preserve"> </w:t>
      </w:r>
      <w:r w:rsidRPr="007F4F9C">
        <w:rPr>
          <w:rFonts w:ascii="Garamond" w:hAnsi="Garamond"/>
          <w:sz w:val="20"/>
        </w:rPr>
        <w:tab/>
      </w:r>
      <w:r w:rsidR="001A334A" w:rsidRPr="007F4F9C">
        <w:rPr>
          <w:rFonts w:ascii="Garamond" w:hAnsi="Garamond"/>
          <w:sz w:val="20"/>
        </w:rPr>
        <w:tab/>
      </w:r>
      <w:r w:rsidR="001A334A" w:rsidRPr="007F4F9C">
        <w:rPr>
          <w:rFonts w:ascii="Garamond" w:hAnsi="Garamond"/>
          <w:sz w:val="20"/>
        </w:rPr>
        <w:tab/>
      </w:r>
      <w:r w:rsidR="001A334A" w:rsidRPr="007F4F9C">
        <w:rPr>
          <w:rFonts w:ascii="Garamond" w:hAnsi="Garamond"/>
          <w:sz w:val="20"/>
        </w:rPr>
        <w:tab/>
      </w:r>
      <w:r w:rsidR="001A334A" w:rsidRPr="007F4F9C">
        <w:rPr>
          <w:rFonts w:ascii="Garamond" w:hAnsi="Garamond"/>
          <w:sz w:val="20"/>
        </w:rPr>
        <w:tab/>
      </w:r>
      <w:r w:rsidR="004954C2" w:rsidRPr="007F4F9C">
        <w:rPr>
          <w:rFonts w:ascii="Garamond" w:hAnsi="Garamond"/>
          <w:sz w:val="20"/>
        </w:rPr>
        <w:tab/>
      </w:r>
      <w:ins w:id="20" w:author="Miller2, Al" w:date="2020-02-19T09:00:00Z">
        <w:r w:rsidR="00275C2D">
          <w:rPr>
            <w:rFonts w:ascii="Garamond" w:hAnsi="Garamond"/>
            <w:sz w:val="20"/>
          </w:rPr>
          <w:t xml:space="preserve">      </w:t>
        </w:r>
      </w:ins>
      <w:r w:rsidR="00B62485" w:rsidRPr="007F4F9C">
        <w:rPr>
          <w:rFonts w:ascii="Garamond" w:hAnsi="Garamond"/>
          <w:sz w:val="20"/>
        </w:rPr>
        <w:t>albert.miller@uconn.edu</w:t>
      </w:r>
    </w:p>
    <w:p w:rsidR="00196908" w:rsidRPr="007F4F9C" w:rsidDel="001D73E3" w:rsidRDefault="005D67D2">
      <w:pPr>
        <w:pStyle w:val="NoSpacing"/>
        <w:tabs>
          <w:tab w:val="clear" w:pos="9360"/>
          <w:tab w:val="right" w:pos="9090"/>
        </w:tabs>
        <w:ind w:left="-810" w:right="-810"/>
        <w:rPr>
          <w:del w:id="21" w:author="Miller, Al" w:date="2020-02-18T11:13:00Z"/>
          <w:rFonts w:ascii="Garamond" w:hAnsi="Garamond"/>
          <w:i/>
          <w:sz w:val="20"/>
        </w:rPr>
        <w:pPrChange w:id="22" w:author="Miller2, Al" w:date="2020-02-19T09:01:00Z">
          <w:pPr>
            <w:pStyle w:val="NoSpacing"/>
            <w:tabs>
              <w:tab w:val="clear" w:pos="9360"/>
              <w:tab w:val="right" w:pos="9090"/>
            </w:tabs>
            <w:ind w:left="-810" w:right="-450"/>
          </w:pPr>
        </w:pPrChange>
      </w:pPr>
      <w:ins w:id="23" w:author="Miller, Al" w:date="2020-02-18T12:39:00Z">
        <w:r w:rsidRPr="007F4F9C">
          <w:rPr>
            <w:rFonts w:ascii="Garamond" w:hAnsi="Garamond"/>
            <w:sz w:val="20"/>
          </w:rPr>
          <w:t>Portland</w:t>
        </w:r>
      </w:ins>
      <w:ins w:id="24" w:author="Miller, Al" w:date="2020-02-18T12:40:00Z">
        <w:r>
          <w:rPr>
            <w:rFonts w:ascii="Garamond" w:hAnsi="Garamond"/>
            <w:sz w:val="20"/>
          </w:rPr>
          <w:t>,</w:t>
        </w:r>
      </w:ins>
      <w:ins w:id="25" w:author="Miller, Al" w:date="2020-02-18T12:39:00Z">
        <w:r w:rsidRPr="007F4F9C">
          <w:rPr>
            <w:rFonts w:ascii="Garamond" w:hAnsi="Garamond"/>
            <w:sz w:val="20"/>
          </w:rPr>
          <w:t xml:space="preserve"> OR 97214</w:t>
        </w:r>
      </w:ins>
      <w:del w:id="26" w:author="Miller, Al" w:date="2020-02-18T09:11:00Z">
        <w:r w:rsidR="00281849" w:rsidRPr="007F4F9C" w:rsidDel="00450C2F">
          <w:rPr>
            <w:rFonts w:ascii="Garamond" w:hAnsi="Garamond"/>
            <w:i/>
            <w:sz w:val="20"/>
          </w:rPr>
          <w:delText xml:space="preserve">(Relocating </w:delText>
        </w:r>
        <w:r w:rsidR="00B75057" w:rsidRPr="007F4F9C" w:rsidDel="00450C2F">
          <w:rPr>
            <w:rFonts w:ascii="Garamond" w:hAnsi="Garamond"/>
            <w:i/>
            <w:sz w:val="20"/>
          </w:rPr>
          <w:delText xml:space="preserve">to Portland </w:delText>
        </w:r>
        <w:r w:rsidR="005C724A" w:rsidRPr="007F4F9C" w:rsidDel="00450C2F">
          <w:rPr>
            <w:rFonts w:ascii="Garamond" w:hAnsi="Garamond"/>
            <w:i/>
            <w:sz w:val="20"/>
          </w:rPr>
          <w:delText>from D.C., summer</w:delText>
        </w:r>
        <w:r w:rsidR="00281849" w:rsidRPr="007F4F9C" w:rsidDel="00450C2F">
          <w:rPr>
            <w:rFonts w:ascii="Garamond" w:hAnsi="Garamond"/>
            <w:i/>
            <w:sz w:val="20"/>
          </w:rPr>
          <w:delText xml:space="preserve"> 2020)</w:delText>
        </w:r>
      </w:del>
      <w:r w:rsidR="00B62485" w:rsidRPr="007F4F9C">
        <w:rPr>
          <w:rFonts w:ascii="Garamond" w:hAnsi="Garamond"/>
          <w:i/>
          <w:sz w:val="20"/>
        </w:rPr>
        <w:tab/>
      </w:r>
      <w:r w:rsidR="00B62485" w:rsidRPr="007F4F9C">
        <w:rPr>
          <w:rFonts w:ascii="Garamond" w:hAnsi="Garamond"/>
          <w:i/>
          <w:sz w:val="20"/>
        </w:rPr>
        <w:tab/>
      </w:r>
      <w:ins w:id="27" w:author="Miller, Al" w:date="2020-02-18T12:40:00Z">
        <w:r>
          <w:rPr>
            <w:rFonts w:ascii="Garamond" w:hAnsi="Garamond"/>
            <w:i/>
            <w:sz w:val="20"/>
          </w:rPr>
          <w:tab/>
        </w:r>
        <w:r>
          <w:rPr>
            <w:rFonts w:ascii="Garamond" w:hAnsi="Garamond"/>
            <w:i/>
            <w:sz w:val="20"/>
          </w:rPr>
          <w:tab/>
        </w:r>
        <w:r>
          <w:rPr>
            <w:rFonts w:ascii="Garamond" w:hAnsi="Garamond"/>
            <w:i/>
            <w:sz w:val="20"/>
          </w:rPr>
          <w:tab/>
        </w:r>
        <w:r>
          <w:rPr>
            <w:rFonts w:ascii="Garamond" w:hAnsi="Garamond"/>
            <w:i/>
            <w:sz w:val="20"/>
          </w:rPr>
          <w:tab/>
        </w:r>
      </w:ins>
      <w:r w:rsidR="00B62485" w:rsidRPr="007F4F9C">
        <w:rPr>
          <w:rFonts w:ascii="Garamond" w:hAnsi="Garamond"/>
          <w:i/>
          <w:sz w:val="20"/>
        </w:rPr>
        <w:tab/>
      </w:r>
      <w:r w:rsidR="00B62485" w:rsidRPr="007F4F9C">
        <w:rPr>
          <w:rFonts w:ascii="Garamond" w:hAnsi="Garamond"/>
          <w:i/>
          <w:sz w:val="20"/>
        </w:rPr>
        <w:tab/>
      </w:r>
      <w:r w:rsidR="001A334A" w:rsidRPr="007F4F9C">
        <w:rPr>
          <w:rFonts w:ascii="Garamond" w:hAnsi="Garamond"/>
          <w:i/>
          <w:sz w:val="20"/>
        </w:rPr>
        <w:tab/>
      </w:r>
      <w:r w:rsidR="001A334A" w:rsidRPr="007F4F9C">
        <w:rPr>
          <w:rFonts w:ascii="Garamond" w:hAnsi="Garamond"/>
          <w:i/>
          <w:sz w:val="20"/>
        </w:rPr>
        <w:tab/>
      </w:r>
      <w:del w:id="28" w:author="Miller, Al" w:date="2020-02-18T12:40:00Z">
        <w:r w:rsidR="00281849" w:rsidRPr="007F4F9C" w:rsidDel="005D67D2">
          <w:rPr>
            <w:rFonts w:ascii="Garamond" w:hAnsi="Garamond"/>
            <w:i/>
            <w:sz w:val="20"/>
          </w:rPr>
          <w:tab/>
        </w:r>
        <w:r w:rsidR="004954C2" w:rsidRPr="007F4F9C" w:rsidDel="005D67D2">
          <w:rPr>
            <w:rFonts w:ascii="Garamond" w:hAnsi="Garamond"/>
            <w:i/>
            <w:sz w:val="20"/>
          </w:rPr>
          <w:tab/>
        </w:r>
      </w:del>
      <w:ins w:id="29" w:author="Miller, Al" w:date="2020-02-18T09:11:00Z">
        <w:r>
          <w:rPr>
            <w:rFonts w:ascii="Garamond" w:hAnsi="Garamond"/>
            <w:i/>
            <w:sz w:val="20"/>
          </w:rPr>
          <w:t xml:space="preserve">        </w:t>
        </w:r>
      </w:ins>
      <w:ins w:id="30" w:author="Miller, Al" w:date="2020-02-18T12:40:00Z">
        <w:r>
          <w:rPr>
            <w:rFonts w:ascii="Garamond" w:hAnsi="Garamond"/>
            <w:i/>
            <w:sz w:val="20"/>
          </w:rPr>
          <w:t xml:space="preserve">  </w:t>
        </w:r>
      </w:ins>
      <w:ins w:id="31" w:author="Miller2, Al" w:date="2020-02-19T09:01:00Z">
        <w:r w:rsidR="00275C2D">
          <w:rPr>
            <w:rFonts w:ascii="Garamond" w:hAnsi="Garamond"/>
            <w:i/>
            <w:sz w:val="20"/>
          </w:rPr>
          <w:t xml:space="preserve">      </w:t>
        </w:r>
      </w:ins>
      <w:ins w:id="32" w:author="Miller, Al" w:date="2020-02-18T11:31:00Z">
        <w:r w:rsidR="00A577B5" w:rsidRPr="007F4F9C">
          <w:rPr>
            <w:rFonts w:ascii="Garamond" w:hAnsi="Garamond"/>
            <w:sz w:val="20"/>
          </w:rPr>
          <w:t xml:space="preserve">+1 </w:t>
        </w:r>
      </w:ins>
      <w:del w:id="33" w:author="Miller, Al" w:date="2020-02-18T09:11:00Z">
        <w:r w:rsidR="00B62485" w:rsidRPr="007F4F9C" w:rsidDel="00450C2F">
          <w:rPr>
            <w:rFonts w:ascii="Garamond" w:hAnsi="Garamond"/>
            <w:sz w:val="20"/>
          </w:rPr>
          <w:delText xml:space="preserve">+1 </w:delText>
        </w:r>
      </w:del>
      <w:r w:rsidR="00B62485" w:rsidRPr="007F4F9C">
        <w:rPr>
          <w:rFonts w:ascii="Garamond" w:hAnsi="Garamond"/>
          <w:sz w:val="20"/>
        </w:rPr>
        <w:t>(860)</w:t>
      </w:r>
      <w:ins w:id="34" w:author="Miller, Al" w:date="2020-02-18T09:11:00Z">
        <w:r w:rsidR="00450C2F" w:rsidRPr="007F4F9C">
          <w:rPr>
            <w:rFonts w:ascii="Garamond" w:hAnsi="Garamond"/>
            <w:sz w:val="20"/>
          </w:rPr>
          <w:t xml:space="preserve"> </w:t>
        </w:r>
      </w:ins>
      <w:del w:id="35" w:author="Miller, Al" w:date="2020-02-18T09:11:00Z">
        <w:r w:rsidR="00B62485" w:rsidRPr="007F4F9C" w:rsidDel="00450C2F">
          <w:rPr>
            <w:rFonts w:ascii="Garamond" w:hAnsi="Garamond"/>
            <w:sz w:val="20"/>
          </w:rPr>
          <w:delText>-</w:delText>
        </w:r>
      </w:del>
      <w:r w:rsidR="00B62485" w:rsidRPr="007F4F9C">
        <w:rPr>
          <w:rFonts w:ascii="Garamond" w:hAnsi="Garamond"/>
          <w:sz w:val="20"/>
        </w:rPr>
        <w:t>460-1260</w:t>
      </w:r>
    </w:p>
    <w:p w:rsidR="004E2EF4" w:rsidRPr="007F4F9C" w:rsidRDefault="004E2EF4">
      <w:pPr>
        <w:pStyle w:val="NoSpacing"/>
        <w:tabs>
          <w:tab w:val="clear" w:pos="9360"/>
          <w:tab w:val="right" w:pos="9090"/>
        </w:tabs>
        <w:ind w:left="-810" w:right="-810"/>
        <w:rPr>
          <w:rFonts w:ascii="Garamond" w:hAnsi="Garamond"/>
          <w:sz w:val="20"/>
        </w:rPr>
        <w:pPrChange w:id="36" w:author="Miller2, Al" w:date="2020-02-19T09:01:00Z">
          <w:pPr>
            <w:pStyle w:val="NoSpacing"/>
          </w:pPr>
        </w:pPrChange>
      </w:pPr>
    </w:p>
    <w:p w:rsidR="005D67D2" w:rsidRPr="005D67D2" w:rsidRDefault="001B6C47" w:rsidP="00CA5121">
      <w:pPr>
        <w:pStyle w:val="NoSpacing"/>
        <w:rPr>
          <w:ins w:id="37" w:author="Miller, Al" w:date="2020-02-18T12:41:00Z"/>
          <w:rFonts w:ascii="Garamond" w:hAnsi="Garamond"/>
          <w:sz w:val="12"/>
          <w:rPrChange w:id="38" w:author="Miller, Al" w:date="2020-02-18T12:41:00Z">
            <w:rPr>
              <w:ins w:id="39" w:author="Miller, Al" w:date="2020-02-18T12:41:00Z"/>
              <w:rFonts w:ascii="Garamond" w:hAnsi="Garamond"/>
              <w:sz w:val="20"/>
            </w:rPr>
          </w:rPrChange>
        </w:rPr>
      </w:pPr>
      <w:r w:rsidRPr="005D67D2">
        <w:rPr>
          <w:rFonts w:ascii="Garamond" w:hAnsi="Garamond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127000</wp:posOffset>
                </wp:positionV>
                <wp:extent cx="1184910" cy="88411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884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4BD" w:rsidRPr="007F4F9C" w:rsidRDefault="00DA3FB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40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4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A</w:t>
                            </w:r>
                            <w:r w:rsidR="00E62F6D"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4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BOUT</w:t>
                            </w:r>
                          </w:p>
                          <w:p w:rsidR="00F94328" w:rsidRPr="001B6C47" w:rsidRDefault="00F94328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12"/>
                                <w:szCs w:val="21"/>
                                <w:rPrChange w:id="43" w:author="Miller2, Al" w:date="2020-02-19T08:51:00Z">
                                  <w:rPr>
                                    <w:rFonts w:ascii="Garamond" w:hAnsi="Garamond"/>
                                    <w:sz w:val="10"/>
                                    <w:szCs w:val="21"/>
                                  </w:rPr>
                                </w:rPrChange>
                              </w:rPr>
                            </w:pPr>
                          </w:p>
                          <w:p w:rsidR="006B74BD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44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45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EDUCATION</w:t>
                            </w:r>
                          </w:p>
                          <w:p w:rsidR="006B74BD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46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E7D90" w:rsidRPr="007F4F9C" w:rsidRDefault="00BE7D90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4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3B2C95" w:rsidRPr="007F4F9C" w:rsidRDefault="003B2C95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48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E51E17" w:rsidRPr="00745DA1" w:rsidRDefault="00E51E17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6"/>
                                <w:szCs w:val="21"/>
                              </w:rPr>
                            </w:pPr>
                          </w:p>
                          <w:p w:rsidR="006B74BD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49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50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EMPLOYMENT</w:t>
                            </w: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3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4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5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6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8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59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0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255A1" w:rsidRPr="007F4F9C" w:rsidRDefault="006255A1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255A1" w:rsidRPr="007F4F9C" w:rsidRDefault="006255A1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3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4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5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6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8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69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70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7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261FB7" w:rsidRPr="007F4F9C" w:rsidRDefault="00261FB7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7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261FB7" w:rsidRPr="007F4F9C" w:rsidRDefault="00261FB7" w:rsidP="00AB0D76">
                            <w:pPr>
                              <w:pStyle w:val="NoSpacing"/>
                              <w:rPr>
                                <w:ins w:id="73" w:author="Miller, Al" w:date="2020-02-18T11:30:00Z"/>
                                <w:rFonts w:ascii="Garamond" w:hAnsi="Garamond"/>
                                <w:sz w:val="21"/>
                                <w:szCs w:val="21"/>
                                <w:rPrChange w:id="74" w:author="Miller, Al" w:date="2020-02-18T11:35:00Z">
                                  <w:rPr>
                                    <w:ins w:id="75" w:author="Miller, Al" w:date="2020-02-18T11:30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577B5" w:rsidRPr="007F4F9C" w:rsidDel="007F4F9C" w:rsidRDefault="00A577B5" w:rsidP="00AB0D76">
                            <w:pPr>
                              <w:pStyle w:val="NoSpacing"/>
                              <w:rPr>
                                <w:del w:id="76" w:author="Miller, Al" w:date="2020-02-18T11:39:00Z"/>
                                <w:rFonts w:ascii="Garamond" w:hAnsi="Garamond"/>
                                <w:sz w:val="21"/>
                                <w:szCs w:val="21"/>
                                <w:rPrChange w:id="77" w:author="Miller, Al" w:date="2020-02-18T11:35:00Z">
                                  <w:rPr>
                                    <w:del w:id="78" w:author="Miller, Al" w:date="2020-02-18T11:39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CA1EE2" w:rsidRPr="007F4F9C" w:rsidRDefault="00CA1EE2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79" w:author="Miller, Al" w:date="2020-02-18T11:35:00Z">
                                  <w:rPr>
                                    <w:rFonts w:ascii="Garamond" w:hAnsi="Garamond"/>
                                    <w:sz w:val="18"/>
                                  </w:rPr>
                                </w:rPrChange>
                              </w:rPr>
                            </w:pPr>
                          </w:p>
                          <w:p w:rsidR="00AE25D6" w:rsidRPr="007F4F9C" w:rsidRDefault="00AE25D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80" w:author="Miller, Al" w:date="2020-02-18T11:35:00Z">
                                  <w:rPr>
                                    <w:rFonts w:ascii="Garamond" w:hAnsi="Garamond"/>
                                    <w:sz w:val="16"/>
                                  </w:rPr>
                                </w:rPrChange>
                              </w:rPr>
                            </w:pPr>
                          </w:p>
                          <w:p w:rsidR="00802E29" w:rsidRPr="007F4F9C" w:rsidRDefault="00802E2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81" w:author="Miller, Al" w:date="2020-02-18T11:35:00Z">
                                  <w:rPr>
                                    <w:rFonts w:ascii="Garamond" w:hAnsi="Garamond"/>
                                    <w:sz w:val="2"/>
                                  </w:rPr>
                                </w:rPrChange>
                              </w:rPr>
                            </w:pPr>
                          </w:p>
                          <w:p w:rsidR="00802E29" w:rsidRPr="007F4F9C" w:rsidRDefault="00802E2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82" w:author="Miller, Al" w:date="2020-02-18T11:35:00Z">
                                  <w:rPr>
                                    <w:rFonts w:ascii="Garamond" w:hAnsi="Garamond"/>
                                    <w:sz w:val="6"/>
                                  </w:rPr>
                                </w:rPrChange>
                              </w:rPr>
                            </w:pPr>
                          </w:p>
                          <w:p w:rsidR="00A517FE" w:rsidRDefault="00A517FE" w:rsidP="00AB0D76">
                            <w:pPr>
                              <w:pStyle w:val="NoSpacing"/>
                              <w:rPr>
                                <w:ins w:id="83" w:author="Miller2, Al" w:date="2020-02-19T08:50:00Z"/>
                                <w:rFonts w:ascii="Garamond" w:hAnsi="Garamond"/>
                                <w:sz w:val="18"/>
                                <w:szCs w:val="21"/>
                              </w:rPr>
                            </w:pPr>
                          </w:p>
                          <w:p w:rsidR="001B6C47" w:rsidRPr="001B6C47" w:rsidRDefault="001B6C47" w:rsidP="00AB0D76">
                            <w:pPr>
                              <w:pStyle w:val="NoSpacing"/>
                              <w:rPr>
                                <w:ins w:id="84" w:author="Miller, Al" w:date="2020-02-18T11:40:00Z"/>
                                <w:rFonts w:ascii="Garamond" w:hAnsi="Garamond"/>
                                <w:sz w:val="22"/>
                                <w:szCs w:val="21"/>
                                <w:rPrChange w:id="85" w:author="Miller2, Al" w:date="2020-02-19T08:51:00Z">
                                  <w:rPr>
                                    <w:ins w:id="86" w:author="Miller, Al" w:date="2020-02-18T11:40:00Z"/>
                                    <w:rFonts w:ascii="Garamond" w:hAnsi="Garamond"/>
                                    <w:sz w:val="21"/>
                                    <w:szCs w:val="21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6255A1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8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88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UNIVERSITY</w:t>
                            </w:r>
                          </w:p>
                          <w:p w:rsidR="006B74BD" w:rsidRPr="007F4F9C" w:rsidDel="001B6C47" w:rsidRDefault="006B74BD" w:rsidP="00AB0D76">
                            <w:pPr>
                              <w:pStyle w:val="NoSpacing"/>
                              <w:rPr>
                                <w:del w:id="89" w:author="Miller2, Al" w:date="2020-02-19T08:50:00Z"/>
                                <w:rFonts w:ascii="Garamond" w:hAnsi="Garamond"/>
                                <w:sz w:val="21"/>
                                <w:szCs w:val="21"/>
                                <w:rPrChange w:id="90" w:author="Miller, Al" w:date="2020-02-18T11:35:00Z">
                                  <w:rPr>
                                    <w:del w:id="91" w:author="Miller2, Al" w:date="2020-02-19T08:50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F358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9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FD25C6" w:rsidRPr="007F4F9C" w:rsidRDefault="00FD25C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93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31B05" w:rsidRPr="007F4F9C" w:rsidRDefault="00A31B05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94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31B05" w:rsidRPr="007F4F9C" w:rsidRDefault="00A31B05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95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31B05" w:rsidRPr="007F4F9C" w:rsidRDefault="00A31B05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96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90BB5" w:rsidRPr="007F4F9C" w:rsidRDefault="00490BB5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9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255A1" w:rsidRPr="007F4F9C" w:rsidDel="00A577B5" w:rsidRDefault="006255A1" w:rsidP="00AB0D76">
                            <w:pPr>
                              <w:pStyle w:val="NoSpacing"/>
                              <w:rPr>
                                <w:del w:id="98" w:author="Miller, Al" w:date="2020-02-18T11:30:00Z"/>
                                <w:rFonts w:ascii="Garamond" w:hAnsi="Garamond"/>
                                <w:sz w:val="21"/>
                                <w:szCs w:val="21"/>
                                <w:rPrChange w:id="99" w:author="Miller, Al" w:date="2020-02-18T11:35:00Z">
                                  <w:rPr>
                                    <w:del w:id="100" w:author="Miller, Al" w:date="2020-02-18T11:30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FD25C6" w:rsidRPr="007F4F9C" w:rsidRDefault="00FD25C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0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E20756" w:rsidRPr="007F4F9C" w:rsidDel="00A577B5" w:rsidRDefault="00E20756" w:rsidP="00AB0D76">
                            <w:pPr>
                              <w:pStyle w:val="NoSpacing"/>
                              <w:rPr>
                                <w:del w:id="102" w:author="Miller, Al" w:date="2020-02-18T11:30:00Z"/>
                                <w:rFonts w:ascii="Garamond" w:hAnsi="Garamond"/>
                                <w:sz w:val="21"/>
                                <w:szCs w:val="21"/>
                                <w:rPrChange w:id="103" w:author="Miller, Al" w:date="2020-02-18T11:35:00Z">
                                  <w:rPr>
                                    <w:del w:id="104" w:author="Miller, Al" w:date="2020-02-18T11:30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083608" w:rsidRPr="007F4F9C" w:rsidDel="00A577B5" w:rsidRDefault="00083608" w:rsidP="00AB0D76">
                            <w:pPr>
                              <w:pStyle w:val="NoSpacing"/>
                              <w:rPr>
                                <w:del w:id="105" w:author="Miller, Al" w:date="2020-02-18T11:30:00Z"/>
                                <w:rFonts w:ascii="Garamond" w:hAnsi="Garamond"/>
                                <w:sz w:val="21"/>
                                <w:szCs w:val="21"/>
                                <w:rPrChange w:id="106" w:author="Miller, Al" w:date="2020-02-18T11:35:00Z">
                                  <w:rPr>
                                    <w:del w:id="107" w:author="Miller, Al" w:date="2020-02-18T11:30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D41B56" w:rsidRPr="007F4F9C" w:rsidRDefault="00D41B5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08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261FB7" w:rsidRDefault="00261FB7" w:rsidP="00AB0D76">
                            <w:pPr>
                              <w:pStyle w:val="NoSpacing"/>
                              <w:rPr>
                                <w:ins w:id="109" w:author="Miller, Al" w:date="2020-02-18T11:39:00Z"/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F4F9C" w:rsidRDefault="007F4F9C" w:rsidP="00AB0D76">
                            <w:pPr>
                              <w:pStyle w:val="NoSpacing"/>
                              <w:rPr>
                                <w:ins w:id="110" w:author="Miller, Al" w:date="2020-02-18T11:39:00Z"/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F4F9C" w:rsidRPr="007F4F9C" w:rsidRDefault="007F4F9C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1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261FB7" w:rsidRPr="007F4F9C" w:rsidDel="007F4F9C" w:rsidRDefault="00261FB7" w:rsidP="00AB0D76">
                            <w:pPr>
                              <w:pStyle w:val="NoSpacing"/>
                              <w:rPr>
                                <w:del w:id="112" w:author="Miller, Al" w:date="2020-02-18T11:39:00Z"/>
                                <w:rFonts w:ascii="Garamond" w:hAnsi="Garamond"/>
                                <w:sz w:val="21"/>
                                <w:szCs w:val="21"/>
                                <w:rPrChange w:id="113" w:author="Miller, Al" w:date="2020-02-18T11:35:00Z">
                                  <w:rPr>
                                    <w:del w:id="114" w:author="Miller, Al" w:date="2020-02-18T11:39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261FB7" w:rsidRPr="007F4F9C" w:rsidDel="007F4F9C" w:rsidRDefault="00261FB7" w:rsidP="00AB0D76">
                            <w:pPr>
                              <w:pStyle w:val="NoSpacing"/>
                              <w:rPr>
                                <w:del w:id="115" w:author="Miller, Al" w:date="2020-02-18T11:39:00Z"/>
                                <w:rFonts w:ascii="Garamond" w:hAnsi="Garamond"/>
                                <w:sz w:val="21"/>
                                <w:szCs w:val="21"/>
                                <w:rPrChange w:id="116" w:author="Miller, Al" w:date="2020-02-18T11:35:00Z">
                                  <w:rPr>
                                    <w:del w:id="117" w:author="Miller, Al" w:date="2020-02-18T11:39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CA1EE2" w:rsidRPr="007F4F9C" w:rsidRDefault="00CA1EE2" w:rsidP="00AB0D76">
                            <w:pPr>
                              <w:pStyle w:val="NoSpacing"/>
                              <w:rPr>
                                <w:ins w:id="118" w:author="Miller, Al" w:date="2020-02-18T11:27:00Z"/>
                                <w:rFonts w:ascii="Garamond" w:hAnsi="Garamond"/>
                                <w:sz w:val="21"/>
                                <w:szCs w:val="21"/>
                                <w:rPrChange w:id="119" w:author="Miller, Al" w:date="2020-02-18T11:35:00Z">
                                  <w:rPr>
                                    <w:ins w:id="120" w:author="Miller, Al" w:date="2020-02-18T11:27:00Z"/>
                                    <w:rFonts w:ascii="Garamond" w:hAnsi="Garamond"/>
                                  </w:rPr>
                                </w:rPrChange>
                              </w:rPr>
                            </w:pPr>
                          </w:p>
                          <w:p w:rsidR="00F80952" w:rsidRPr="007F4F9C" w:rsidRDefault="00F80952" w:rsidP="00AB0D76">
                            <w:pPr>
                              <w:pStyle w:val="NoSpacing"/>
                              <w:rPr>
                                <w:ins w:id="121" w:author="Miller, Al" w:date="2020-02-18T11:27:00Z"/>
                                <w:rFonts w:ascii="Garamond" w:hAnsi="Garamond"/>
                                <w:sz w:val="21"/>
                                <w:szCs w:val="21"/>
                                <w:rPrChange w:id="122" w:author="Miller, Al" w:date="2020-02-18T11:35:00Z">
                                  <w:rPr>
                                    <w:ins w:id="123" w:author="Miller, Al" w:date="2020-02-18T11:27:00Z"/>
                                    <w:rFonts w:ascii="Garamond" w:hAnsi="Garamond"/>
                                  </w:rPr>
                                </w:rPrChange>
                              </w:rPr>
                            </w:pPr>
                          </w:p>
                          <w:p w:rsidR="00F80952" w:rsidDel="005D67D2" w:rsidRDefault="00F80952" w:rsidP="00AB0D76">
                            <w:pPr>
                              <w:pStyle w:val="NoSpacing"/>
                              <w:rPr>
                                <w:del w:id="124" w:author="Miller, Al" w:date="2020-02-18T11:45:00Z"/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5D67D2" w:rsidRPr="007F4F9C" w:rsidRDefault="005D67D2" w:rsidP="00AB0D76">
                            <w:pPr>
                              <w:pStyle w:val="NoSpacing"/>
                              <w:rPr>
                                <w:ins w:id="125" w:author="Miller, Al" w:date="2020-02-18T12:41:00Z"/>
                                <w:rFonts w:ascii="Garamond" w:hAnsi="Garamond"/>
                                <w:sz w:val="21"/>
                                <w:szCs w:val="21"/>
                                <w:rPrChange w:id="126" w:author="Miller, Al" w:date="2020-02-18T11:35:00Z">
                                  <w:rPr>
                                    <w:ins w:id="127" w:author="Miller, Al" w:date="2020-02-18T12:41:00Z"/>
                                    <w:rFonts w:ascii="Garamond" w:hAnsi="Garamond"/>
                                  </w:rPr>
                                </w:rPrChange>
                              </w:rPr>
                            </w:pPr>
                          </w:p>
                          <w:p w:rsidR="00261FB7" w:rsidRDefault="00261FB7" w:rsidP="00AB0D76">
                            <w:pPr>
                              <w:pStyle w:val="NoSpacing"/>
                              <w:rPr>
                                <w:ins w:id="128" w:author="Miller, Al" w:date="2020-02-18T11:40:00Z"/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F4F9C" w:rsidRDefault="007F4F9C" w:rsidP="00AB0D76">
                            <w:pPr>
                              <w:pStyle w:val="NoSpacing"/>
                              <w:rPr>
                                <w:ins w:id="129" w:author="Miller2, Al" w:date="2020-02-19T08:50:00Z"/>
                                <w:rFonts w:ascii="Garamond" w:hAnsi="Garamond"/>
                                <w:sz w:val="10"/>
                                <w:szCs w:val="21"/>
                              </w:rPr>
                            </w:pPr>
                          </w:p>
                          <w:p w:rsidR="001B6C47" w:rsidRDefault="001B6C47" w:rsidP="00AB0D76">
                            <w:pPr>
                              <w:pStyle w:val="NoSpacing"/>
                              <w:rPr>
                                <w:ins w:id="130" w:author="Miller2, Al" w:date="2020-02-19T08:50:00Z"/>
                                <w:rFonts w:ascii="Garamond" w:hAnsi="Garamond"/>
                                <w:sz w:val="10"/>
                                <w:szCs w:val="21"/>
                              </w:rPr>
                            </w:pPr>
                          </w:p>
                          <w:p w:rsidR="001B6C47" w:rsidRPr="001B6C47" w:rsidRDefault="001B6C47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10"/>
                                <w:szCs w:val="21"/>
                                <w:rPrChange w:id="131" w:author="Miller2, Al" w:date="2020-02-19T08:51:00Z">
                                  <w:rPr>
                                    <w:rFonts w:ascii="Garamond" w:hAnsi="Garamond"/>
                                    <w:sz w:val="4"/>
                                  </w:rPr>
                                </w:rPrChange>
                              </w:rPr>
                            </w:pPr>
                          </w:p>
                          <w:p w:rsidR="00281849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3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133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SKILLS</w:t>
                            </w:r>
                          </w:p>
                          <w:p w:rsidR="00E20756" w:rsidDel="00D1617C" w:rsidRDefault="00E20756" w:rsidP="00AB0D76">
                            <w:pPr>
                              <w:pStyle w:val="NoSpacing"/>
                              <w:rPr>
                                <w:del w:id="134" w:author="Miller, Al" w:date="2020-02-18T11:45:00Z"/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D1617C" w:rsidRPr="00D1617C" w:rsidRDefault="00D1617C" w:rsidP="00AB0D76">
                            <w:pPr>
                              <w:pStyle w:val="NoSpacing"/>
                              <w:rPr>
                                <w:ins w:id="135" w:author="Miller, Al" w:date="2020-02-18T11:45:00Z"/>
                                <w:rFonts w:ascii="Garamond" w:hAnsi="Garamond"/>
                                <w:sz w:val="18"/>
                                <w:szCs w:val="21"/>
                                <w:rPrChange w:id="136" w:author="Miller, Al" w:date="2020-02-18T11:45:00Z">
                                  <w:rPr>
                                    <w:ins w:id="137" w:author="Miller, Al" w:date="2020-02-18T11:45:00Z"/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CA1EE2" w:rsidRDefault="00CA1EE2" w:rsidP="00AB0D76">
                            <w:pPr>
                              <w:pStyle w:val="NoSpacing"/>
                              <w:rPr>
                                <w:ins w:id="138" w:author="Miller, Al" w:date="2020-02-18T11:40:00Z"/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F4F9C" w:rsidRPr="00916CFE" w:rsidRDefault="007F4F9C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12"/>
                                <w:szCs w:val="21"/>
                                <w:rPrChange w:id="139" w:author="Miller, Al" w:date="2020-02-18T12:44:00Z">
                                  <w:rPr>
                                    <w:rFonts w:ascii="Garamond" w:hAnsi="Garamond"/>
                                    <w:sz w:val="30"/>
                                    <w:szCs w:val="30"/>
                                  </w:rPr>
                                </w:rPrChange>
                              </w:rPr>
                            </w:pPr>
                          </w:p>
                          <w:p w:rsidR="00E844CF" w:rsidRPr="007F4F9C" w:rsidRDefault="00BF3589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0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14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INTERESTS</w:t>
                            </w:r>
                          </w:p>
                          <w:p w:rsidR="00E844CF" w:rsidRPr="007F4F9C" w:rsidRDefault="00E844CF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B74BD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3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B74BD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4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B74BD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5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B74BD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6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B74BD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6B74BD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8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B40A91" w:rsidRPr="007F4F9C" w:rsidRDefault="00B40A91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49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B0D76" w:rsidRPr="007F4F9C" w:rsidRDefault="00AB0D7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0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E62F6D" w:rsidRPr="007F4F9C" w:rsidRDefault="00E62F6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B0D76" w:rsidRPr="007F4F9C" w:rsidRDefault="00AB0D7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AB0D76" w:rsidRPr="007F4F9C" w:rsidRDefault="00AB0D76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3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8B4F68" w:rsidRPr="007F4F9C" w:rsidRDefault="008B4F68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4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8B4F68" w:rsidRPr="007F4F9C" w:rsidRDefault="008B4F68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5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8B4F68" w:rsidRPr="007F4F9C" w:rsidRDefault="008B4F68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6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8B4F68" w:rsidRPr="007F4F9C" w:rsidRDefault="008B4F68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8B4F68" w:rsidRPr="007F4F9C" w:rsidRDefault="008B4F68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8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8B4F68" w:rsidRPr="007F4F9C" w:rsidRDefault="008B4F68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59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0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3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4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5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6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8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9B5140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69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170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EDUCATION</w:t>
                            </w:r>
                          </w:p>
                          <w:p w:rsidR="009B5140" w:rsidRPr="007F4F9C" w:rsidRDefault="009B5140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71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9B5140" w:rsidRPr="007F4F9C" w:rsidRDefault="009B5140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72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4E2EF4" w:rsidRPr="007F4F9C" w:rsidRDefault="006B74BD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73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174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SKILLS</w:t>
                            </w:r>
                          </w:p>
                          <w:p w:rsidR="004E2EF4" w:rsidRPr="007F4F9C" w:rsidRDefault="004E2EF4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75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</w:p>
                          <w:p w:rsidR="008B4F68" w:rsidRPr="007F4F9C" w:rsidRDefault="008B4F68" w:rsidP="00AB0D76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  <w:rPrChange w:id="176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</w:pPr>
                            <w:r w:rsidRPr="007F4F9C">
                              <w:rPr>
                                <w:rFonts w:ascii="Garamond" w:hAnsi="Garamond"/>
                                <w:sz w:val="21"/>
                                <w:szCs w:val="21"/>
                                <w:rPrChange w:id="177" w:author="Miller, Al" w:date="2020-02-18T11:35:00Z">
                                  <w:rPr>
                                    <w:rFonts w:ascii="Garamond" w:hAnsi="Garamond"/>
                                    <w:sz w:val="22"/>
                                  </w:rPr>
                                </w:rPrChange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65pt;margin-top:10pt;width:93.3pt;height:696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" stroked="f">
                <v:textbox>
                  <w:txbxContent>
                    <w:p w:rsidR="006B74BD" w:rsidRPr="007F4F9C" w:rsidRDefault="00DA3FB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78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17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A</w:t>
                      </w:r>
                      <w:r w:rsidR="00E62F6D" w:rsidRPr="007F4F9C">
                        <w:rPr>
                          <w:rFonts w:ascii="Garamond" w:hAnsi="Garamond"/>
                          <w:sz w:val="21"/>
                          <w:szCs w:val="21"/>
                          <w:rPrChange w:id="18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BOUT</w:t>
                      </w:r>
                    </w:p>
                    <w:p w:rsidR="00F94328" w:rsidRPr="001B6C47" w:rsidRDefault="00F94328" w:rsidP="00AB0D76">
                      <w:pPr>
                        <w:pStyle w:val="NoSpacing"/>
                        <w:rPr>
                          <w:rFonts w:ascii="Garamond" w:hAnsi="Garamond"/>
                          <w:sz w:val="12"/>
                          <w:szCs w:val="21"/>
                          <w:rPrChange w:id="181" w:author="Miller2, Al" w:date="2020-02-19T08:51:00Z">
                            <w:rPr>
                              <w:rFonts w:ascii="Garamond" w:hAnsi="Garamond"/>
                              <w:sz w:val="10"/>
                              <w:szCs w:val="21"/>
                            </w:rPr>
                          </w:rPrChange>
                        </w:rPr>
                      </w:pPr>
                    </w:p>
                    <w:p w:rsidR="006B74BD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82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183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EDUCATION</w:t>
                      </w:r>
                    </w:p>
                    <w:p w:rsidR="006B74BD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84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E7D90" w:rsidRPr="007F4F9C" w:rsidRDefault="00BE7D90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8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3B2C95" w:rsidRPr="007F4F9C" w:rsidRDefault="003B2C95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86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E51E17" w:rsidRPr="00745DA1" w:rsidRDefault="00E51E17" w:rsidP="00AB0D76">
                      <w:pPr>
                        <w:pStyle w:val="NoSpacing"/>
                        <w:rPr>
                          <w:rFonts w:ascii="Garamond" w:hAnsi="Garamond"/>
                          <w:sz w:val="6"/>
                          <w:szCs w:val="21"/>
                        </w:rPr>
                      </w:pPr>
                    </w:p>
                    <w:p w:rsidR="006B74BD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87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188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EMPLOYMENT</w:t>
                      </w: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8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1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2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3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4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6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7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8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19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255A1" w:rsidRPr="007F4F9C" w:rsidRDefault="006255A1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255A1" w:rsidRPr="007F4F9C" w:rsidRDefault="006255A1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1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2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3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4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6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7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8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0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261FB7" w:rsidRPr="007F4F9C" w:rsidRDefault="00261FB7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1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261FB7" w:rsidRPr="007F4F9C" w:rsidRDefault="00261FB7" w:rsidP="00AB0D76">
                      <w:pPr>
                        <w:pStyle w:val="NoSpacing"/>
                        <w:rPr>
                          <w:ins w:id="211" w:author="Miller, Al" w:date="2020-02-18T11:30:00Z"/>
                          <w:rFonts w:ascii="Garamond" w:hAnsi="Garamond"/>
                          <w:sz w:val="21"/>
                          <w:szCs w:val="21"/>
                          <w:rPrChange w:id="212" w:author="Miller, Al" w:date="2020-02-18T11:35:00Z">
                            <w:rPr>
                              <w:ins w:id="213" w:author="Miller, Al" w:date="2020-02-18T11:30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577B5" w:rsidRPr="007F4F9C" w:rsidDel="007F4F9C" w:rsidRDefault="00A577B5" w:rsidP="00AB0D76">
                      <w:pPr>
                        <w:pStyle w:val="NoSpacing"/>
                        <w:rPr>
                          <w:del w:id="214" w:author="Miller, Al" w:date="2020-02-18T11:39:00Z"/>
                          <w:rFonts w:ascii="Garamond" w:hAnsi="Garamond"/>
                          <w:sz w:val="21"/>
                          <w:szCs w:val="21"/>
                          <w:rPrChange w:id="215" w:author="Miller, Al" w:date="2020-02-18T11:35:00Z">
                            <w:rPr>
                              <w:del w:id="216" w:author="Miller, Al" w:date="2020-02-18T11:39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CA1EE2" w:rsidRPr="007F4F9C" w:rsidRDefault="00CA1EE2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17" w:author="Miller, Al" w:date="2020-02-18T11:35:00Z">
                            <w:rPr>
                              <w:rFonts w:ascii="Garamond" w:hAnsi="Garamond"/>
                              <w:sz w:val="18"/>
                            </w:rPr>
                          </w:rPrChange>
                        </w:rPr>
                      </w:pPr>
                    </w:p>
                    <w:p w:rsidR="00AE25D6" w:rsidRPr="007F4F9C" w:rsidRDefault="00AE25D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18" w:author="Miller, Al" w:date="2020-02-18T11:35:00Z">
                            <w:rPr>
                              <w:rFonts w:ascii="Garamond" w:hAnsi="Garamond"/>
                              <w:sz w:val="16"/>
                            </w:rPr>
                          </w:rPrChange>
                        </w:rPr>
                      </w:pPr>
                    </w:p>
                    <w:p w:rsidR="00802E29" w:rsidRPr="007F4F9C" w:rsidRDefault="00802E2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19" w:author="Miller, Al" w:date="2020-02-18T11:35:00Z">
                            <w:rPr>
                              <w:rFonts w:ascii="Garamond" w:hAnsi="Garamond"/>
                              <w:sz w:val="2"/>
                            </w:rPr>
                          </w:rPrChange>
                        </w:rPr>
                      </w:pPr>
                    </w:p>
                    <w:p w:rsidR="00802E29" w:rsidRPr="007F4F9C" w:rsidRDefault="00802E2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20" w:author="Miller, Al" w:date="2020-02-18T11:35:00Z">
                            <w:rPr>
                              <w:rFonts w:ascii="Garamond" w:hAnsi="Garamond"/>
                              <w:sz w:val="6"/>
                            </w:rPr>
                          </w:rPrChange>
                        </w:rPr>
                      </w:pPr>
                    </w:p>
                    <w:p w:rsidR="00A517FE" w:rsidRDefault="00A517FE" w:rsidP="00AB0D76">
                      <w:pPr>
                        <w:pStyle w:val="NoSpacing"/>
                        <w:rPr>
                          <w:ins w:id="221" w:author="Miller2, Al" w:date="2020-02-19T08:50:00Z"/>
                          <w:rFonts w:ascii="Garamond" w:hAnsi="Garamond"/>
                          <w:sz w:val="18"/>
                          <w:szCs w:val="21"/>
                        </w:rPr>
                      </w:pPr>
                    </w:p>
                    <w:p w:rsidR="001B6C47" w:rsidRPr="001B6C47" w:rsidRDefault="001B6C47" w:rsidP="00AB0D76">
                      <w:pPr>
                        <w:pStyle w:val="NoSpacing"/>
                        <w:rPr>
                          <w:ins w:id="222" w:author="Miller, Al" w:date="2020-02-18T11:40:00Z"/>
                          <w:rFonts w:ascii="Garamond" w:hAnsi="Garamond"/>
                          <w:sz w:val="22"/>
                          <w:szCs w:val="21"/>
                          <w:rPrChange w:id="223" w:author="Miller2, Al" w:date="2020-02-19T08:51:00Z">
                            <w:rPr>
                              <w:ins w:id="224" w:author="Miller, Al" w:date="2020-02-18T11:40:00Z"/>
                              <w:rFonts w:ascii="Garamond" w:hAnsi="Garamond"/>
                              <w:sz w:val="21"/>
                              <w:szCs w:val="21"/>
                            </w:rPr>
                          </w:rPrChange>
                        </w:rPr>
                      </w:pPr>
                    </w:p>
                    <w:p w:rsidR="00BF3589" w:rsidRPr="007F4F9C" w:rsidRDefault="006255A1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2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226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UNIVERSITY</w:t>
                      </w:r>
                    </w:p>
                    <w:p w:rsidR="006B74BD" w:rsidRPr="007F4F9C" w:rsidDel="001B6C47" w:rsidRDefault="006B74BD" w:rsidP="00AB0D76">
                      <w:pPr>
                        <w:pStyle w:val="NoSpacing"/>
                        <w:rPr>
                          <w:del w:id="227" w:author="Miller2, Al" w:date="2020-02-19T08:50:00Z"/>
                          <w:rFonts w:ascii="Garamond" w:hAnsi="Garamond"/>
                          <w:sz w:val="21"/>
                          <w:szCs w:val="21"/>
                          <w:rPrChange w:id="228" w:author="Miller, Al" w:date="2020-02-18T11:35:00Z">
                            <w:rPr>
                              <w:del w:id="229" w:author="Miller2, Al" w:date="2020-02-19T08:50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F358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3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FD25C6" w:rsidRPr="007F4F9C" w:rsidRDefault="00FD25C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31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31B05" w:rsidRPr="007F4F9C" w:rsidRDefault="00A31B05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32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31B05" w:rsidRPr="007F4F9C" w:rsidRDefault="00A31B05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33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31B05" w:rsidRPr="007F4F9C" w:rsidRDefault="00A31B05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34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90BB5" w:rsidRPr="007F4F9C" w:rsidRDefault="00490BB5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3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255A1" w:rsidRPr="007F4F9C" w:rsidDel="00A577B5" w:rsidRDefault="006255A1" w:rsidP="00AB0D76">
                      <w:pPr>
                        <w:pStyle w:val="NoSpacing"/>
                        <w:rPr>
                          <w:del w:id="236" w:author="Miller, Al" w:date="2020-02-18T11:30:00Z"/>
                          <w:rFonts w:ascii="Garamond" w:hAnsi="Garamond"/>
                          <w:sz w:val="21"/>
                          <w:szCs w:val="21"/>
                          <w:rPrChange w:id="237" w:author="Miller, Al" w:date="2020-02-18T11:35:00Z">
                            <w:rPr>
                              <w:del w:id="238" w:author="Miller, Al" w:date="2020-02-18T11:30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FD25C6" w:rsidRPr="007F4F9C" w:rsidRDefault="00FD25C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3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E20756" w:rsidRPr="007F4F9C" w:rsidDel="00A577B5" w:rsidRDefault="00E20756" w:rsidP="00AB0D76">
                      <w:pPr>
                        <w:pStyle w:val="NoSpacing"/>
                        <w:rPr>
                          <w:del w:id="240" w:author="Miller, Al" w:date="2020-02-18T11:30:00Z"/>
                          <w:rFonts w:ascii="Garamond" w:hAnsi="Garamond"/>
                          <w:sz w:val="21"/>
                          <w:szCs w:val="21"/>
                          <w:rPrChange w:id="241" w:author="Miller, Al" w:date="2020-02-18T11:35:00Z">
                            <w:rPr>
                              <w:del w:id="242" w:author="Miller, Al" w:date="2020-02-18T11:30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083608" w:rsidRPr="007F4F9C" w:rsidDel="00A577B5" w:rsidRDefault="00083608" w:rsidP="00AB0D76">
                      <w:pPr>
                        <w:pStyle w:val="NoSpacing"/>
                        <w:rPr>
                          <w:del w:id="243" w:author="Miller, Al" w:date="2020-02-18T11:30:00Z"/>
                          <w:rFonts w:ascii="Garamond" w:hAnsi="Garamond"/>
                          <w:sz w:val="21"/>
                          <w:szCs w:val="21"/>
                          <w:rPrChange w:id="244" w:author="Miller, Al" w:date="2020-02-18T11:35:00Z">
                            <w:rPr>
                              <w:del w:id="245" w:author="Miller, Al" w:date="2020-02-18T11:30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D41B56" w:rsidRPr="007F4F9C" w:rsidRDefault="00D41B5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46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261FB7" w:rsidRDefault="00261FB7" w:rsidP="00AB0D76">
                      <w:pPr>
                        <w:pStyle w:val="NoSpacing"/>
                        <w:rPr>
                          <w:ins w:id="247" w:author="Miller, Al" w:date="2020-02-18T11:39:00Z"/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F4F9C" w:rsidRDefault="007F4F9C" w:rsidP="00AB0D76">
                      <w:pPr>
                        <w:pStyle w:val="NoSpacing"/>
                        <w:rPr>
                          <w:ins w:id="248" w:author="Miller, Al" w:date="2020-02-18T11:39:00Z"/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F4F9C" w:rsidRPr="007F4F9C" w:rsidRDefault="007F4F9C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4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261FB7" w:rsidRPr="007F4F9C" w:rsidDel="007F4F9C" w:rsidRDefault="00261FB7" w:rsidP="00AB0D76">
                      <w:pPr>
                        <w:pStyle w:val="NoSpacing"/>
                        <w:rPr>
                          <w:del w:id="250" w:author="Miller, Al" w:date="2020-02-18T11:39:00Z"/>
                          <w:rFonts w:ascii="Garamond" w:hAnsi="Garamond"/>
                          <w:sz w:val="21"/>
                          <w:szCs w:val="21"/>
                          <w:rPrChange w:id="251" w:author="Miller, Al" w:date="2020-02-18T11:35:00Z">
                            <w:rPr>
                              <w:del w:id="252" w:author="Miller, Al" w:date="2020-02-18T11:39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261FB7" w:rsidRPr="007F4F9C" w:rsidDel="007F4F9C" w:rsidRDefault="00261FB7" w:rsidP="00AB0D76">
                      <w:pPr>
                        <w:pStyle w:val="NoSpacing"/>
                        <w:rPr>
                          <w:del w:id="253" w:author="Miller, Al" w:date="2020-02-18T11:39:00Z"/>
                          <w:rFonts w:ascii="Garamond" w:hAnsi="Garamond"/>
                          <w:sz w:val="21"/>
                          <w:szCs w:val="21"/>
                          <w:rPrChange w:id="254" w:author="Miller, Al" w:date="2020-02-18T11:35:00Z">
                            <w:rPr>
                              <w:del w:id="255" w:author="Miller, Al" w:date="2020-02-18T11:39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CA1EE2" w:rsidRPr="007F4F9C" w:rsidRDefault="00CA1EE2" w:rsidP="00AB0D76">
                      <w:pPr>
                        <w:pStyle w:val="NoSpacing"/>
                        <w:rPr>
                          <w:ins w:id="256" w:author="Miller, Al" w:date="2020-02-18T11:27:00Z"/>
                          <w:rFonts w:ascii="Garamond" w:hAnsi="Garamond"/>
                          <w:sz w:val="21"/>
                          <w:szCs w:val="21"/>
                          <w:rPrChange w:id="257" w:author="Miller, Al" w:date="2020-02-18T11:35:00Z">
                            <w:rPr>
                              <w:ins w:id="258" w:author="Miller, Al" w:date="2020-02-18T11:27:00Z"/>
                              <w:rFonts w:ascii="Garamond" w:hAnsi="Garamond"/>
                            </w:rPr>
                          </w:rPrChange>
                        </w:rPr>
                      </w:pPr>
                    </w:p>
                    <w:p w:rsidR="00F80952" w:rsidRPr="007F4F9C" w:rsidRDefault="00F80952" w:rsidP="00AB0D76">
                      <w:pPr>
                        <w:pStyle w:val="NoSpacing"/>
                        <w:rPr>
                          <w:ins w:id="259" w:author="Miller, Al" w:date="2020-02-18T11:27:00Z"/>
                          <w:rFonts w:ascii="Garamond" w:hAnsi="Garamond"/>
                          <w:sz w:val="21"/>
                          <w:szCs w:val="21"/>
                          <w:rPrChange w:id="260" w:author="Miller, Al" w:date="2020-02-18T11:35:00Z">
                            <w:rPr>
                              <w:ins w:id="261" w:author="Miller, Al" w:date="2020-02-18T11:27:00Z"/>
                              <w:rFonts w:ascii="Garamond" w:hAnsi="Garamond"/>
                            </w:rPr>
                          </w:rPrChange>
                        </w:rPr>
                      </w:pPr>
                    </w:p>
                    <w:p w:rsidR="00F80952" w:rsidDel="005D67D2" w:rsidRDefault="00F80952" w:rsidP="00AB0D76">
                      <w:pPr>
                        <w:pStyle w:val="NoSpacing"/>
                        <w:rPr>
                          <w:del w:id="262" w:author="Miller, Al" w:date="2020-02-18T11:45:00Z"/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5D67D2" w:rsidRPr="007F4F9C" w:rsidRDefault="005D67D2" w:rsidP="00AB0D76">
                      <w:pPr>
                        <w:pStyle w:val="NoSpacing"/>
                        <w:rPr>
                          <w:ins w:id="263" w:author="Miller, Al" w:date="2020-02-18T12:41:00Z"/>
                          <w:rFonts w:ascii="Garamond" w:hAnsi="Garamond"/>
                          <w:sz w:val="21"/>
                          <w:szCs w:val="21"/>
                          <w:rPrChange w:id="264" w:author="Miller, Al" w:date="2020-02-18T11:35:00Z">
                            <w:rPr>
                              <w:ins w:id="265" w:author="Miller, Al" w:date="2020-02-18T12:41:00Z"/>
                              <w:rFonts w:ascii="Garamond" w:hAnsi="Garamond"/>
                            </w:rPr>
                          </w:rPrChange>
                        </w:rPr>
                      </w:pPr>
                    </w:p>
                    <w:p w:rsidR="00261FB7" w:rsidRDefault="00261FB7" w:rsidP="00AB0D76">
                      <w:pPr>
                        <w:pStyle w:val="NoSpacing"/>
                        <w:rPr>
                          <w:ins w:id="266" w:author="Miller, Al" w:date="2020-02-18T11:40:00Z"/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F4F9C" w:rsidRDefault="007F4F9C" w:rsidP="00AB0D76">
                      <w:pPr>
                        <w:pStyle w:val="NoSpacing"/>
                        <w:rPr>
                          <w:ins w:id="267" w:author="Miller2, Al" w:date="2020-02-19T08:50:00Z"/>
                          <w:rFonts w:ascii="Garamond" w:hAnsi="Garamond"/>
                          <w:sz w:val="10"/>
                          <w:szCs w:val="21"/>
                        </w:rPr>
                      </w:pPr>
                    </w:p>
                    <w:p w:rsidR="001B6C47" w:rsidRDefault="001B6C47" w:rsidP="00AB0D76">
                      <w:pPr>
                        <w:pStyle w:val="NoSpacing"/>
                        <w:rPr>
                          <w:ins w:id="268" w:author="Miller2, Al" w:date="2020-02-19T08:50:00Z"/>
                          <w:rFonts w:ascii="Garamond" w:hAnsi="Garamond"/>
                          <w:sz w:val="10"/>
                          <w:szCs w:val="21"/>
                        </w:rPr>
                      </w:pPr>
                    </w:p>
                    <w:p w:rsidR="001B6C47" w:rsidRPr="001B6C47" w:rsidRDefault="001B6C47" w:rsidP="00AB0D76">
                      <w:pPr>
                        <w:pStyle w:val="NoSpacing"/>
                        <w:rPr>
                          <w:rFonts w:ascii="Garamond" w:hAnsi="Garamond"/>
                          <w:sz w:val="10"/>
                          <w:szCs w:val="21"/>
                          <w:rPrChange w:id="269" w:author="Miller2, Al" w:date="2020-02-19T08:51:00Z">
                            <w:rPr>
                              <w:rFonts w:ascii="Garamond" w:hAnsi="Garamond"/>
                              <w:sz w:val="4"/>
                            </w:rPr>
                          </w:rPrChange>
                        </w:rPr>
                      </w:pPr>
                    </w:p>
                    <w:p w:rsidR="00281849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7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271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SKILLS</w:t>
                      </w:r>
                    </w:p>
                    <w:p w:rsidR="00E20756" w:rsidDel="00D1617C" w:rsidRDefault="00E20756" w:rsidP="00AB0D76">
                      <w:pPr>
                        <w:pStyle w:val="NoSpacing"/>
                        <w:rPr>
                          <w:del w:id="272" w:author="Miller, Al" w:date="2020-02-18T11:45:00Z"/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D1617C" w:rsidRPr="00D1617C" w:rsidRDefault="00D1617C" w:rsidP="00AB0D76">
                      <w:pPr>
                        <w:pStyle w:val="NoSpacing"/>
                        <w:rPr>
                          <w:ins w:id="273" w:author="Miller, Al" w:date="2020-02-18T11:45:00Z"/>
                          <w:rFonts w:ascii="Garamond" w:hAnsi="Garamond"/>
                          <w:sz w:val="18"/>
                          <w:szCs w:val="21"/>
                          <w:rPrChange w:id="274" w:author="Miller, Al" w:date="2020-02-18T11:45:00Z">
                            <w:rPr>
                              <w:ins w:id="275" w:author="Miller, Al" w:date="2020-02-18T11:45:00Z"/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CA1EE2" w:rsidRDefault="00CA1EE2" w:rsidP="00AB0D76">
                      <w:pPr>
                        <w:pStyle w:val="NoSpacing"/>
                        <w:rPr>
                          <w:ins w:id="276" w:author="Miller, Al" w:date="2020-02-18T11:40:00Z"/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F4F9C" w:rsidRPr="00916CFE" w:rsidRDefault="007F4F9C" w:rsidP="00AB0D76">
                      <w:pPr>
                        <w:pStyle w:val="NoSpacing"/>
                        <w:rPr>
                          <w:rFonts w:ascii="Garamond" w:hAnsi="Garamond"/>
                          <w:sz w:val="12"/>
                          <w:szCs w:val="21"/>
                          <w:rPrChange w:id="277" w:author="Miller, Al" w:date="2020-02-18T12:44:00Z">
                            <w:rPr>
                              <w:rFonts w:ascii="Garamond" w:hAnsi="Garamond"/>
                              <w:sz w:val="30"/>
                              <w:szCs w:val="30"/>
                            </w:rPr>
                          </w:rPrChange>
                        </w:rPr>
                      </w:pPr>
                    </w:p>
                    <w:p w:rsidR="00E844CF" w:rsidRPr="007F4F9C" w:rsidRDefault="00BF3589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78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27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INTERESTS</w:t>
                      </w:r>
                    </w:p>
                    <w:p w:rsidR="00E844CF" w:rsidRPr="007F4F9C" w:rsidRDefault="00E844CF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B74BD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1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B74BD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2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B74BD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3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B74BD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4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B74BD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6B74BD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6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B40A91" w:rsidRPr="007F4F9C" w:rsidRDefault="00B40A91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7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B0D76" w:rsidRPr="007F4F9C" w:rsidRDefault="00AB0D7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8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E62F6D" w:rsidRPr="007F4F9C" w:rsidRDefault="00E62F6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8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B0D76" w:rsidRPr="007F4F9C" w:rsidRDefault="00AB0D7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AB0D76" w:rsidRPr="007F4F9C" w:rsidRDefault="00AB0D76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1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8B4F68" w:rsidRPr="007F4F9C" w:rsidRDefault="008B4F68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2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8B4F68" w:rsidRPr="007F4F9C" w:rsidRDefault="008B4F68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3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8B4F68" w:rsidRPr="007F4F9C" w:rsidRDefault="008B4F68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4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8B4F68" w:rsidRPr="007F4F9C" w:rsidRDefault="008B4F68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8B4F68" w:rsidRPr="007F4F9C" w:rsidRDefault="008B4F68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6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8B4F68" w:rsidRPr="007F4F9C" w:rsidRDefault="008B4F68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7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8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29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1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2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3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4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6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9B5140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7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308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EDUCATION</w:t>
                      </w:r>
                    </w:p>
                    <w:p w:rsidR="009B5140" w:rsidRPr="007F4F9C" w:rsidRDefault="009B5140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09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9B5140" w:rsidRPr="007F4F9C" w:rsidRDefault="009B5140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10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4E2EF4" w:rsidRPr="007F4F9C" w:rsidRDefault="006B74BD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11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312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SKILLS</w:t>
                      </w:r>
                    </w:p>
                    <w:p w:rsidR="004E2EF4" w:rsidRPr="007F4F9C" w:rsidRDefault="004E2EF4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13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</w:p>
                    <w:p w:rsidR="008B4F68" w:rsidRPr="007F4F9C" w:rsidRDefault="008B4F68" w:rsidP="00AB0D76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  <w:rPrChange w:id="314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</w:pPr>
                      <w:r w:rsidRPr="007F4F9C">
                        <w:rPr>
                          <w:rFonts w:ascii="Garamond" w:hAnsi="Garamond"/>
                          <w:sz w:val="21"/>
                          <w:szCs w:val="21"/>
                          <w:rPrChange w:id="315" w:author="Miller, Al" w:date="2020-02-18T11:35:00Z">
                            <w:rPr>
                              <w:rFonts w:ascii="Garamond" w:hAnsi="Garamond"/>
                              <w:sz w:val="22"/>
                            </w:rPr>
                          </w:rPrChange>
                        </w:rPr>
                        <w:t>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67D2" w:rsidRPr="005D67D2" w:rsidRDefault="005D67D2" w:rsidP="00CA5121">
      <w:pPr>
        <w:pStyle w:val="NoSpacing"/>
        <w:rPr>
          <w:ins w:id="178" w:author="Miller, Al" w:date="2020-02-18T12:41:00Z"/>
          <w:rFonts w:ascii="Garamond" w:hAnsi="Garamond"/>
          <w:sz w:val="14"/>
          <w:rPrChange w:id="179" w:author="Miller, Al" w:date="2020-02-18T12:41:00Z">
            <w:rPr>
              <w:ins w:id="180" w:author="Miller, Al" w:date="2020-02-18T12:41:00Z"/>
              <w:rFonts w:ascii="Garamond" w:hAnsi="Garamond"/>
              <w:sz w:val="20"/>
            </w:rPr>
          </w:rPrChange>
        </w:rPr>
      </w:pPr>
    </w:p>
    <w:p w:rsidR="00BE47E3" w:rsidRPr="007F4F9C" w:rsidRDefault="00C70001" w:rsidP="00CA5121">
      <w:pPr>
        <w:pStyle w:val="NoSpacing"/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Engineer</w:t>
      </w:r>
      <w:r w:rsidR="00FA6831" w:rsidRPr="007F4F9C">
        <w:rPr>
          <w:rFonts w:ascii="Garamond" w:hAnsi="Garamond"/>
          <w:sz w:val="20"/>
        </w:rPr>
        <w:t xml:space="preserve"> with a</w:t>
      </w:r>
      <w:r w:rsidR="00B0439D" w:rsidRPr="007F4F9C">
        <w:rPr>
          <w:rFonts w:ascii="Garamond" w:hAnsi="Garamond"/>
          <w:sz w:val="20"/>
        </w:rPr>
        <w:t xml:space="preserve"> passion </w:t>
      </w:r>
      <w:r w:rsidR="003F6020" w:rsidRPr="007F4F9C">
        <w:rPr>
          <w:rFonts w:ascii="Garamond" w:hAnsi="Garamond"/>
          <w:sz w:val="20"/>
        </w:rPr>
        <w:t>for sustainability</w:t>
      </w:r>
      <w:r w:rsidR="005B5D30" w:rsidRPr="007F4F9C">
        <w:rPr>
          <w:rFonts w:ascii="Garamond" w:hAnsi="Garamond"/>
          <w:sz w:val="20"/>
        </w:rPr>
        <w:t>.</w:t>
      </w:r>
    </w:p>
    <w:p w:rsidR="006B74BD" w:rsidRPr="007F4F9C" w:rsidRDefault="006B74BD" w:rsidP="001A334A">
      <w:pPr>
        <w:pStyle w:val="NoSpacing"/>
        <w:tabs>
          <w:tab w:val="clear" w:pos="9360"/>
          <w:tab w:val="right" w:pos="9090"/>
        </w:tabs>
        <w:ind w:right="-630"/>
        <w:rPr>
          <w:rFonts w:ascii="Garamond" w:hAnsi="Garamond"/>
          <w:sz w:val="12"/>
          <w:rPrChange w:id="181" w:author="Miller, Al" w:date="2020-02-18T11:38:00Z">
            <w:rPr>
              <w:rFonts w:ascii="Garamond" w:hAnsi="Garamond"/>
              <w:sz w:val="14"/>
            </w:rPr>
          </w:rPrChange>
        </w:rPr>
      </w:pPr>
    </w:p>
    <w:p w:rsidR="006B74BD" w:rsidRPr="007F4F9C" w:rsidRDefault="006B74BD" w:rsidP="00E51E17">
      <w:pPr>
        <w:pStyle w:val="NoSpacing"/>
        <w:tabs>
          <w:tab w:val="clear" w:pos="9360"/>
          <w:tab w:val="left" w:pos="9000"/>
          <w:tab w:val="right" w:pos="9180"/>
        </w:tabs>
        <w:ind w:right="-63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University of Connecticut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="00E844CF" w:rsidRPr="007F4F9C">
        <w:rPr>
          <w:rFonts w:ascii="Garamond" w:hAnsi="Garamond"/>
          <w:sz w:val="20"/>
        </w:rPr>
        <w:tab/>
      </w:r>
      <w:r w:rsidR="00E51E17" w:rsidRPr="007F4F9C">
        <w:rPr>
          <w:rFonts w:ascii="Garamond" w:hAnsi="Garamond"/>
          <w:sz w:val="20"/>
        </w:rPr>
        <w:tab/>
      </w:r>
      <w:r w:rsidR="00281849" w:rsidRPr="007F4F9C">
        <w:rPr>
          <w:rFonts w:ascii="Garamond" w:hAnsi="Garamond"/>
          <w:sz w:val="20"/>
        </w:rPr>
        <w:t>2014 – 2018</w:t>
      </w:r>
    </w:p>
    <w:p w:rsidR="006B74BD" w:rsidRPr="007F4F9C" w:rsidRDefault="006B74BD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i/>
          <w:sz w:val="20"/>
        </w:rPr>
      </w:pPr>
      <w:r w:rsidRPr="007F4F9C">
        <w:rPr>
          <w:rFonts w:ascii="Garamond" w:hAnsi="Garamond"/>
          <w:i/>
          <w:sz w:val="20"/>
        </w:rPr>
        <w:t>B.S. in Mechanical Engineering</w:t>
      </w:r>
      <w:r w:rsidRPr="007F4F9C">
        <w:rPr>
          <w:rFonts w:ascii="Garamond" w:hAnsi="Garamond"/>
          <w:sz w:val="20"/>
        </w:rPr>
        <w:t>,</w:t>
      </w:r>
      <w:r w:rsidRPr="007F4F9C">
        <w:rPr>
          <w:rFonts w:ascii="Garamond" w:hAnsi="Garamond"/>
          <w:i/>
          <w:sz w:val="20"/>
        </w:rPr>
        <w:t xml:space="preserve"> Minor in Philosophy, </w:t>
      </w:r>
      <w:ins w:id="182" w:author="Miller, Al" w:date="2020-02-18T09:12:00Z">
        <w:r w:rsidR="00450C2F" w:rsidRPr="007F4F9C">
          <w:rPr>
            <w:rFonts w:ascii="Garamond" w:hAnsi="Garamond"/>
            <w:i/>
            <w:sz w:val="20"/>
          </w:rPr>
          <w:t xml:space="preserve">GPA </w:t>
        </w:r>
      </w:ins>
      <w:r w:rsidRPr="007F4F9C">
        <w:rPr>
          <w:rFonts w:ascii="Garamond" w:hAnsi="Garamond"/>
          <w:i/>
          <w:sz w:val="20"/>
        </w:rPr>
        <w:t>3.65</w:t>
      </w:r>
    </w:p>
    <w:p w:rsidR="003B2C95" w:rsidRPr="007F4F9C" w:rsidRDefault="00F9744C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Congressional Certificate of Merit, ASME, </w:t>
      </w:r>
      <w:r w:rsidR="003B2C95" w:rsidRPr="007F4F9C">
        <w:rPr>
          <w:rFonts w:ascii="Garamond" w:hAnsi="Garamond"/>
          <w:sz w:val="20"/>
        </w:rPr>
        <w:t>Dean’s List, New England Scholar,</w:t>
      </w:r>
      <w:r w:rsidR="003B2C95" w:rsidRPr="007F4F9C">
        <w:rPr>
          <w:sz w:val="20"/>
        </w:rPr>
        <w:t xml:space="preserve"> </w:t>
      </w:r>
      <w:r w:rsidRPr="007F4F9C">
        <w:rPr>
          <w:rFonts w:ascii="Garamond" w:hAnsi="Garamond"/>
          <w:sz w:val="20"/>
        </w:rPr>
        <w:t xml:space="preserve">UConn Honors, </w:t>
      </w:r>
      <w:r w:rsidR="003B2C95" w:rsidRPr="007F4F9C">
        <w:rPr>
          <w:rFonts w:ascii="Garamond" w:hAnsi="Garamond"/>
          <w:sz w:val="20"/>
        </w:rPr>
        <w:t xml:space="preserve">Pi Tau Sigma, </w:t>
      </w:r>
      <w:r w:rsidR="00E844CF" w:rsidRPr="007F4F9C">
        <w:rPr>
          <w:rFonts w:ascii="Garamond" w:hAnsi="Garamond"/>
          <w:sz w:val="20"/>
        </w:rPr>
        <w:t>Alpha La</w:t>
      </w:r>
      <w:r w:rsidR="003F6020" w:rsidRPr="007F4F9C">
        <w:rPr>
          <w:rFonts w:ascii="Garamond" w:hAnsi="Garamond"/>
          <w:sz w:val="20"/>
        </w:rPr>
        <w:t xml:space="preserve">mbda Delta, </w:t>
      </w:r>
      <w:r w:rsidRPr="007F4F9C">
        <w:rPr>
          <w:rFonts w:ascii="Garamond" w:hAnsi="Garamond"/>
          <w:sz w:val="20"/>
        </w:rPr>
        <w:t xml:space="preserve">founder of </w:t>
      </w:r>
      <w:r w:rsidR="003F6020" w:rsidRPr="007F4F9C">
        <w:rPr>
          <w:rFonts w:ascii="Garamond" w:hAnsi="Garamond"/>
          <w:sz w:val="20"/>
        </w:rPr>
        <w:t xml:space="preserve">Philosophy </w:t>
      </w:r>
      <w:r w:rsidRPr="007F4F9C">
        <w:rPr>
          <w:rFonts w:ascii="Garamond" w:hAnsi="Garamond"/>
          <w:sz w:val="20"/>
        </w:rPr>
        <w:t>C</w:t>
      </w:r>
      <w:r w:rsidR="003F6020" w:rsidRPr="007F4F9C">
        <w:rPr>
          <w:rFonts w:ascii="Garamond" w:hAnsi="Garamond"/>
          <w:sz w:val="20"/>
        </w:rPr>
        <w:t>lub</w:t>
      </w:r>
    </w:p>
    <w:p w:rsidR="006B74BD" w:rsidRPr="007F4F9C" w:rsidRDefault="00E51E17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12"/>
          <w:szCs w:val="12"/>
          <w:rPrChange w:id="183" w:author="Miller, Al" w:date="2020-02-18T11:38:00Z">
            <w:rPr>
              <w:rFonts w:ascii="Garamond" w:hAnsi="Garamond"/>
              <w:sz w:val="14"/>
            </w:rPr>
          </w:rPrChange>
        </w:rPr>
      </w:pPr>
      <w:r w:rsidRPr="007F4F9C">
        <w:rPr>
          <w:rFonts w:ascii="Garamond" w:hAnsi="Garamond"/>
          <w:sz w:val="20"/>
        </w:rPr>
        <w:tab/>
      </w:r>
    </w:p>
    <w:p w:rsidR="006B74BD" w:rsidRPr="007F4F9C" w:rsidRDefault="006B74BD" w:rsidP="00E51E17">
      <w:pPr>
        <w:pStyle w:val="NoSpacing"/>
        <w:tabs>
          <w:tab w:val="clear" w:pos="9360"/>
          <w:tab w:val="left" w:pos="9000"/>
          <w:tab w:val="right" w:pos="9180"/>
        </w:tabs>
        <w:ind w:right="-63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MPR Associates, Inc.</w:t>
      </w:r>
      <w:r w:rsidRPr="007F4F9C">
        <w:rPr>
          <w:rFonts w:ascii="Garamond" w:hAnsi="Garamond"/>
          <w:sz w:val="20"/>
        </w:rPr>
        <w:t>, Washington, D</w:t>
      </w:r>
      <w:ins w:id="184" w:author="Miller, Al" w:date="2020-02-18T10:13:00Z">
        <w:r w:rsidR="00D308E2" w:rsidRPr="007F4F9C">
          <w:rPr>
            <w:rFonts w:ascii="Garamond" w:hAnsi="Garamond"/>
            <w:sz w:val="20"/>
          </w:rPr>
          <w:t>.</w:t>
        </w:r>
      </w:ins>
      <w:r w:rsidRPr="007F4F9C">
        <w:rPr>
          <w:rFonts w:ascii="Garamond" w:hAnsi="Garamond"/>
          <w:sz w:val="20"/>
        </w:rPr>
        <w:t>C</w:t>
      </w:r>
      <w:ins w:id="185" w:author="Miller, Al" w:date="2020-02-18T10:13:00Z">
        <w:r w:rsidR="00D308E2" w:rsidRPr="007F4F9C">
          <w:rPr>
            <w:rFonts w:ascii="Garamond" w:hAnsi="Garamond"/>
            <w:sz w:val="20"/>
          </w:rPr>
          <w:t>.</w:t>
        </w:r>
      </w:ins>
      <w:r w:rsidR="00FD25C6" w:rsidRPr="007F4F9C">
        <w:rPr>
          <w:rFonts w:ascii="Garamond" w:hAnsi="Garamond"/>
          <w:sz w:val="20"/>
        </w:rPr>
        <w:tab/>
      </w:r>
      <w:r w:rsidR="00FD25C6"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="00E51E17"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 xml:space="preserve">2018 – Present </w:t>
      </w:r>
    </w:p>
    <w:p w:rsidR="00671798" w:rsidRPr="007F4F9C" w:rsidRDefault="00ED56D9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i/>
          <w:sz w:val="20"/>
        </w:rPr>
        <w:t>Consulting</w:t>
      </w:r>
      <w:r w:rsidR="00FD25C6" w:rsidRPr="007F4F9C">
        <w:rPr>
          <w:rFonts w:ascii="Garamond" w:hAnsi="Garamond"/>
          <w:i/>
          <w:sz w:val="20"/>
        </w:rPr>
        <w:t xml:space="preserve"> Engineer</w:t>
      </w:r>
      <w:r w:rsidR="00671798" w:rsidRPr="007F4F9C">
        <w:rPr>
          <w:rFonts w:ascii="Garamond" w:hAnsi="Garamond"/>
          <w:sz w:val="20"/>
        </w:rPr>
        <w:t>,</w:t>
      </w:r>
      <w:r w:rsidR="00C35421" w:rsidRPr="007F4F9C">
        <w:rPr>
          <w:rFonts w:ascii="Garamond" w:hAnsi="Garamond"/>
          <w:sz w:val="20"/>
        </w:rPr>
        <w:t xml:space="preserve"> with </w:t>
      </w:r>
      <w:r w:rsidR="005C724A" w:rsidRPr="007F4F9C">
        <w:rPr>
          <w:rFonts w:ascii="Garamond" w:hAnsi="Garamond"/>
          <w:sz w:val="20"/>
        </w:rPr>
        <w:t>select project</w:t>
      </w:r>
      <w:r w:rsidR="00C35421" w:rsidRPr="007F4F9C">
        <w:rPr>
          <w:rFonts w:ascii="Garamond" w:hAnsi="Garamond"/>
          <w:sz w:val="20"/>
        </w:rPr>
        <w:t xml:space="preserve"> </w:t>
      </w:r>
      <w:r w:rsidR="005C724A" w:rsidRPr="007F4F9C">
        <w:rPr>
          <w:rFonts w:ascii="Garamond" w:hAnsi="Garamond"/>
          <w:sz w:val="20"/>
        </w:rPr>
        <w:t>experience</w:t>
      </w:r>
      <w:r w:rsidR="00C35421" w:rsidRPr="007F4F9C">
        <w:rPr>
          <w:rFonts w:ascii="Garamond" w:hAnsi="Garamond"/>
          <w:sz w:val="20"/>
        </w:rPr>
        <w:t xml:space="preserve"> including</w:t>
      </w:r>
      <w:r w:rsidR="00671798" w:rsidRPr="007F4F9C">
        <w:rPr>
          <w:rFonts w:ascii="Garamond" w:hAnsi="Garamond"/>
          <w:sz w:val="20"/>
        </w:rPr>
        <w:t>:</w:t>
      </w:r>
    </w:p>
    <w:p w:rsidR="00C35421" w:rsidRPr="007F4F9C" w:rsidRDefault="00C35421" w:rsidP="00C35421">
      <w:pPr>
        <w:pStyle w:val="NoSpacing"/>
        <w:numPr>
          <w:ilvl w:val="0"/>
          <w:numId w:val="19"/>
        </w:numPr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Designed, validated, and </w:t>
      </w:r>
      <w:del w:id="186" w:author="Miller, Al" w:date="2020-02-18T11:00:00Z">
        <w:r w:rsidRPr="007F4F9C" w:rsidDel="004F4ED0">
          <w:rPr>
            <w:rFonts w:ascii="Garamond" w:hAnsi="Garamond"/>
            <w:sz w:val="20"/>
          </w:rPr>
          <w:delText xml:space="preserve">managed </w:delText>
        </w:r>
      </w:del>
      <w:ins w:id="187" w:author="Miller, Al" w:date="2020-02-18T11:01:00Z">
        <w:r w:rsidR="004F4ED0" w:rsidRPr="007F4F9C">
          <w:rPr>
            <w:rFonts w:ascii="Garamond" w:hAnsi="Garamond"/>
            <w:sz w:val="20"/>
          </w:rPr>
          <w:t xml:space="preserve">championed </w:t>
        </w:r>
        <w:del w:id="188" w:author="Miller2, Al" w:date="2020-02-19T09:01:00Z">
          <w:r w:rsidR="004F4ED0" w:rsidRPr="007F4F9C" w:rsidDel="00275C2D">
            <w:rPr>
              <w:rFonts w:ascii="Garamond" w:hAnsi="Garamond"/>
              <w:sz w:val="20"/>
            </w:rPr>
            <w:delText>an</w:delText>
          </w:r>
        </w:del>
      </w:ins>
      <w:ins w:id="189" w:author="Miller, Al" w:date="2020-02-18T11:00:00Z">
        <w:del w:id="190" w:author="Miller2, Al" w:date="2020-02-19T09:01:00Z">
          <w:r w:rsidR="004F4ED0" w:rsidRPr="007F4F9C" w:rsidDel="00275C2D">
            <w:rPr>
              <w:rFonts w:ascii="Garamond" w:hAnsi="Garamond"/>
              <w:sz w:val="20"/>
            </w:rPr>
            <w:delText xml:space="preserve"> </w:delText>
          </w:r>
        </w:del>
      </w:ins>
      <w:del w:id="191" w:author="Miller, Al" w:date="2020-02-18T11:00:00Z">
        <w:r w:rsidR="0032394F" w:rsidRPr="007F4F9C" w:rsidDel="004F4ED0">
          <w:rPr>
            <w:rFonts w:ascii="Garamond" w:hAnsi="Garamond"/>
            <w:sz w:val="20"/>
          </w:rPr>
          <w:delText>NFPA</w:delText>
        </w:r>
      </w:del>
      <w:ins w:id="192" w:author="Miller, Al" w:date="2020-02-18T11:00:00Z">
        <w:del w:id="193" w:author="Miller2, Al" w:date="2020-02-19T08:41:00Z">
          <w:r w:rsidR="004F4ED0" w:rsidRPr="007F4F9C" w:rsidDel="00745DA1">
            <w:rPr>
              <w:rFonts w:ascii="Garamond" w:hAnsi="Garamond"/>
              <w:sz w:val="20"/>
            </w:rPr>
            <w:delText>ASME</w:delText>
          </w:r>
        </w:del>
      </w:ins>
      <w:ins w:id="194" w:author="Miller2, Al" w:date="2020-02-19T08:41:00Z">
        <w:r w:rsidR="00745DA1">
          <w:rPr>
            <w:rFonts w:ascii="Garamond" w:hAnsi="Garamond"/>
            <w:sz w:val="20"/>
          </w:rPr>
          <w:t>IECC</w:t>
        </w:r>
      </w:ins>
      <w:r w:rsidR="0032394F" w:rsidRPr="007F4F9C">
        <w:rPr>
          <w:rFonts w:ascii="Garamond" w:hAnsi="Garamond"/>
          <w:sz w:val="20"/>
        </w:rPr>
        <w:t>/</w:t>
      </w:r>
      <w:del w:id="195" w:author="Miller, Al" w:date="2020-02-18T11:00:00Z">
        <w:r w:rsidR="0032394F" w:rsidRPr="007F4F9C" w:rsidDel="004F4ED0">
          <w:rPr>
            <w:rFonts w:ascii="Garamond" w:hAnsi="Garamond"/>
            <w:sz w:val="20"/>
          </w:rPr>
          <w:delText xml:space="preserve">ASME </w:delText>
        </w:r>
      </w:del>
      <w:ins w:id="196" w:author="Miller, Al" w:date="2020-02-18T11:00:00Z">
        <w:r w:rsidR="004F4ED0" w:rsidRPr="007F4F9C">
          <w:rPr>
            <w:rFonts w:ascii="Garamond" w:hAnsi="Garamond"/>
            <w:sz w:val="20"/>
          </w:rPr>
          <w:t>NFPA</w:t>
        </w:r>
      </w:ins>
      <w:ins w:id="197" w:author="Miller2, Al" w:date="2020-02-19T08:52:00Z">
        <w:r w:rsidR="00275C2D">
          <w:rPr>
            <w:rFonts w:ascii="Garamond" w:hAnsi="Garamond"/>
            <w:sz w:val="20"/>
          </w:rPr>
          <w:t>-</w:t>
        </w:r>
      </w:ins>
      <w:ins w:id="198" w:author="Miller, Al" w:date="2020-02-18T11:00:00Z">
        <w:r w:rsidR="004F4ED0" w:rsidRPr="007F4F9C">
          <w:rPr>
            <w:rFonts w:ascii="Garamond" w:hAnsi="Garamond"/>
            <w:sz w:val="20"/>
          </w:rPr>
          <w:t xml:space="preserve"> </w:t>
        </w:r>
      </w:ins>
      <w:r w:rsidR="006255A1" w:rsidRPr="007F4F9C">
        <w:rPr>
          <w:rFonts w:ascii="Garamond" w:hAnsi="Garamond"/>
          <w:sz w:val="20"/>
        </w:rPr>
        <w:t>compliant</w:t>
      </w:r>
      <w:ins w:id="199" w:author="Miller, Al" w:date="2020-02-18T11:02:00Z">
        <w:r w:rsidR="004F4ED0" w:rsidRPr="007F4F9C">
          <w:rPr>
            <w:rFonts w:ascii="Garamond" w:hAnsi="Garamond"/>
            <w:sz w:val="20"/>
          </w:rPr>
          <w:t xml:space="preserve"> </w:t>
        </w:r>
      </w:ins>
      <w:del w:id="200" w:author="Miller, Al" w:date="2020-02-18T11:42:00Z">
        <w:r w:rsidR="006255A1" w:rsidRPr="007F4F9C" w:rsidDel="007F4F9C">
          <w:rPr>
            <w:rFonts w:ascii="Garamond" w:hAnsi="Garamond"/>
            <w:sz w:val="20"/>
          </w:rPr>
          <w:delText xml:space="preserve"> </w:delText>
        </w:r>
      </w:del>
      <w:del w:id="201" w:author="Miller, Al" w:date="2020-02-18T11:01:00Z">
        <w:r w:rsidRPr="007F4F9C" w:rsidDel="004F4ED0">
          <w:rPr>
            <w:rFonts w:ascii="Garamond" w:hAnsi="Garamond"/>
            <w:sz w:val="20"/>
          </w:rPr>
          <w:delText>retro</w:delText>
        </w:r>
      </w:del>
      <w:del w:id="202" w:author="Miller, Al" w:date="2020-02-18T11:00:00Z">
        <w:r w:rsidRPr="007F4F9C" w:rsidDel="004F4ED0">
          <w:rPr>
            <w:rFonts w:ascii="Garamond" w:hAnsi="Garamond"/>
            <w:sz w:val="20"/>
          </w:rPr>
          <w:delText>-</w:delText>
        </w:r>
      </w:del>
      <w:del w:id="203" w:author="Miller, Al" w:date="2020-02-18T11:01:00Z">
        <w:r w:rsidRPr="007F4F9C" w:rsidDel="004F4ED0">
          <w:rPr>
            <w:rFonts w:ascii="Garamond" w:hAnsi="Garamond"/>
            <w:sz w:val="20"/>
          </w:rPr>
          <w:delText xml:space="preserve">fit </w:delText>
        </w:r>
      </w:del>
      <w:r w:rsidR="00F04CA5" w:rsidRPr="007F4F9C">
        <w:rPr>
          <w:rFonts w:ascii="Garamond" w:hAnsi="Garamond"/>
          <w:sz w:val="20"/>
        </w:rPr>
        <w:t xml:space="preserve">combined </w:t>
      </w:r>
      <w:r w:rsidRPr="007F4F9C">
        <w:rPr>
          <w:rFonts w:ascii="Garamond" w:hAnsi="Garamond"/>
          <w:sz w:val="20"/>
        </w:rPr>
        <w:t>HVA</w:t>
      </w:r>
      <w:r w:rsidR="006255A1" w:rsidRPr="007F4F9C">
        <w:rPr>
          <w:rFonts w:ascii="Garamond" w:hAnsi="Garamond"/>
          <w:sz w:val="20"/>
        </w:rPr>
        <w:t>C and exhaust system</w:t>
      </w:r>
      <w:ins w:id="204" w:author="Miller, Al" w:date="2020-02-18T11:42:00Z">
        <w:r w:rsidR="007F4F9C">
          <w:rPr>
            <w:rFonts w:ascii="Garamond" w:hAnsi="Garamond"/>
            <w:sz w:val="20"/>
          </w:rPr>
          <w:t>s</w:t>
        </w:r>
      </w:ins>
      <w:r w:rsidR="006255A1" w:rsidRPr="007F4F9C">
        <w:rPr>
          <w:rFonts w:ascii="Garamond" w:hAnsi="Garamond"/>
          <w:sz w:val="20"/>
        </w:rPr>
        <w:t xml:space="preserve"> for </w:t>
      </w:r>
      <w:r w:rsidRPr="007F4F9C">
        <w:rPr>
          <w:rFonts w:ascii="Garamond" w:hAnsi="Garamond"/>
          <w:sz w:val="20"/>
        </w:rPr>
        <w:t>battery energy storage system</w:t>
      </w:r>
      <w:r w:rsidR="00490BB5" w:rsidRPr="007F4F9C">
        <w:rPr>
          <w:rFonts w:ascii="Garamond" w:hAnsi="Garamond"/>
          <w:sz w:val="20"/>
        </w:rPr>
        <w:t>s;</w:t>
      </w:r>
      <w:r w:rsidR="006255A1" w:rsidRPr="007F4F9C">
        <w:rPr>
          <w:rFonts w:ascii="Garamond" w:hAnsi="Garamond"/>
          <w:sz w:val="20"/>
        </w:rPr>
        <w:t xml:space="preserve"> produced HVAC power and control schematics</w:t>
      </w:r>
      <w:r w:rsidR="00490BB5" w:rsidRPr="007F4F9C">
        <w:rPr>
          <w:rFonts w:ascii="Garamond" w:hAnsi="Garamond"/>
          <w:sz w:val="20"/>
        </w:rPr>
        <w:t xml:space="preserve"> and</w:t>
      </w:r>
      <w:r w:rsidR="006255A1" w:rsidRPr="007F4F9C">
        <w:rPr>
          <w:rFonts w:ascii="Garamond" w:hAnsi="Garamond"/>
          <w:sz w:val="20"/>
        </w:rPr>
        <w:t xml:space="preserve"> mechanical drawings using AutoCAD</w:t>
      </w:r>
      <w:del w:id="205" w:author="Miller, Al" w:date="2020-02-18T10:13:00Z">
        <w:r w:rsidR="006255A1" w:rsidRPr="007F4F9C" w:rsidDel="00D308E2">
          <w:rPr>
            <w:rFonts w:ascii="Garamond" w:hAnsi="Garamond"/>
            <w:sz w:val="20"/>
          </w:rPr>
          <w:delText>,</w:delText>
        </w:r>
      </w:del>
      <w:r w:rsidR="006255A1" w:rsidRPr="007F4F9C">
        <w:rPr>
          <w:rFonts w:ascii="Garamond" w:hAnsi="Garamond"/>
          <w:sz w:val="20"/>
        </w:rPr>
        <w:t xml:space="preserve"> </w:t>
      </w:r>
      <w:r w:rsidR="00490BB5" w:rsidRPr="007F4F9C">
        <w:rPr>
          <w:rFonts w:ascii="Garamond" w:hAnsi="Garamond"/>
          <w:sz w:val="20"/>
        </w:rPr>
        <w:t xml:space="preserve">and </w:t>
      </w:r>
      <w:r w:rsidR="006255A1" w:rsidRPr="007F4F9C">
        <w:rPr>
          <w:rFonts w:ascii="Garamond" w:hAnsi="Garamond"/>
          <w:sz w:val="20"/>
        </w:rPr>
        <w:t xml:space="preserve">performed </w:t>
      </w:r>
      <w:ins w:id="206" w:author="Miller, Al" w:date="2020-02-18T11:44:00Z">
        <w:r w:rsidR="00D1617C">
          <w:rPr>
            <w:rFonts w:ascii="Garamond" w:hAnsi="Garamond"/>
            <w:sz w:val="20"/>
          </w:rPr>
          <w:t>c</w:t>
        </w:r>
      </w:ins>
      <w:ins w:id="207" w:author="Miller, Al" w:date="2020-02-18T09:12:00Z">
        <w:r w:rsidR="00450C2F" w:rsidRPr="007F4F9C">
          <w:rPr>
            <w:rFonts w:ascii="Garamond" w:hAnsi="Garamond"/>
            <w:sz w:val="20"/>
          </w:rPr>
          <w:t xml:space="preserve">omputational </w:t>
        </w:r>
      </w:ins>
      <w:ins w:id="208" w:author="Miller, Al" w:date="2020-02-18T11:44:00Z">
        <w:r w:rsidR="00D1617C">
          <w:rPr>
            <w:rFonts w:ascii="Garamond" w:hAnsi="Garamond"/>
            <w:sz w:val="20"/>
          </w:rPr>
          <w:t>f</w:t>
        </w:r>
      </w:ins>
      <w:ins w:id="209" w:author="Miller, Al" w:date="2020-02-18T09:12:00Z">
        <w:r w:rsidR="00450C2F" w:rsidRPr="007F4F9C">
          <w:rPr>
            <w:rFonts w:ascii="Garamond" w:hAnsi="Garamond"/>
            <w:sz w:val="20"/>
          </w:rPr>
          <w:t xml:space="preserve">luid </w:t>
        </w:r>
      </w:ins>
      <w:ins w:id="210" w:author="Miller, Al" w:date="2020-02-18T11:44:00Z">
        <w:r w:rsidR="00D1617C">
          <w:rPr>
            <w:rFonts w:ascii="Garamond" w:hAnsi="Garamond"/>
            <w:sz w:val="20"/>
          </w:rPr>
          <w:t>d</w:t>
        </w:r>
      </w:ins>
      <w:ins w:id="211" w:author="Miller, Al" w:date="2020-02-18T09:12:00Z">
        <w:r w:rsidR="00450C2F" w:rsidRPr="007F4F9C">
          <w:rPr>
            <w:rFonts w:ascii="Garamond" w:hAnsi="Garamond"/>
            <w:sz w:val="20"/>
          </w:rPr>
          <w:t>ynamic</w:t>
        </w:r>
      </w:ins>
      <w:ins w:id="212" w:author="Miller, Al" w:date="2020-02-18T11:44:00Z">
        <w:r w:rsidR="00D1617C">
          <w:rPr>
            <w:rFonts w:ascii="Garamond" w:hAnsi="Garamond"/>
            <w:sz w:val="20"/>
          </w:rPr>
          <w:t>s</w:t>
        </w:r>
      </w:ins>
      <w:del w:id="213" w:author="Miller, Al" w:date="2020-02-18T11:44:00Z">
        <w:r w:rsidR="006255A1" w:rsidRPr="007F4F9C" w:rsidDel="00D1617C">
          <w:rPr>
            <w:rFonts w:ascii="Garamond" w:hAnsi="Garamond"/>
            <w:sz w:val="20"/>
          </w:rPr>
          <w:delText>CFD</w:delText>
        </w:r>
      </w:del>
      <w:r w:rsidR="006255A1" w:rsidRPr="007F4F9C">
        <w:rPr>
          <w:rFonts w:ascii="Garamond" w:hAnsi="Garamond"/>
          <w:sz w:val="20"/>
        </w:rPr>
        <w:t xml:space="preserve"> calculations to validate design</w:t>
      </w:r>
      <w:ins w:id="214" w:author="Miller, Al" w:date="2020-02-18T11:42:00Z">
        <w:r w:rsidR="007F4F9C">
          <w:rPr>
            <w:rFonts w:ascii="Garamond" w:hAnsi="Garamond"/>
            <w:sz w:val="20"/>
          </w:rPr>
          <w:t>s</w:t>
        </w:r>
      </w:ins>
      <w:r w:rsidR="006255A1" w:rsidRPr="007F4F9C">
        <w:rPr>
          <w:rFonts w:ascii="Garamond" w:hAnsi="Garamond"/>
          <w:sz w:val="20"/>
        </w:rPr>
        <w:t xml:space="preserve"> using ANSYS CFX</w:t>
      </w:r>
      <w:r w:rsidR="00C639ED" w:rsidRPr="007F4F9C">
        <w:rPr>
          <w:rFonts w:ascii="Garamond" w:hAnsi="Garamond"/>
          <w:sz w:val="20"/>
        </w:rPr>
        <w:t>; adoption of design</w:t>
      </w:r>
      <w:ins w:id="215" w:author="Miller, Al" w:date="2020-02-18T11:42:00Z">
        <w:r w:rsidR="007F4F9C">
          <w:rPr>
            <w:rFonts w:ascii="Garamond" w:hAnsi="Garamond"/>
            <w:sz w:val="20"/>
          </w:rPr>
          <w:t>s</w:t>
        </w:r>
      </w:ins>
      <w:r w:rsidR="00C639ED" w:rsidRPr="007F4F9C">
        <w:rPr>
          <w:rFonts w:ascii="Garamond" w:hAnsi="Garamond"/>
          <w:sz w:val="20"/>
        </w:rPr>
        <w:t xml:space="preserve"> saved millions</w:t>
      </w:r>
      <w:ins w:id="216" w:author="Miller, Al" w:date="2020-02-18T10:13:00Z">
        <w:r w:rsidR="00D308E2" w:rsidRPr="007F4F9C">
          <w:rPr>
            <w:rFonts w:ascii="Garamond" w:hAnsi="Garamond"/>
            <w:sz w:val="20"/>
          </w:rPr>
          <w:t xml:space="preserve"> of dollars</w:t>
        </w:r>
      </w:ins>
      <w:r w:rsidR="00C639ED" w:rsidRPr="007F4F9C">
        <w:rPr>
          <w:rFonts w:ascii="Garamond" w:hAnsi="Garamond"/>
          <w:sz w:val="20"/>
        </w:rPr>
        <w:t xml:space="preserve"> in </w:t>
      </w:r>
      <w:del w:id="217" w:author="Miller, Al" w:date="2020-02-18T09:13:00Z">
        <w:r w:rsidR="00C639ED" w:rsidRPr="007F4F9C" w:rsidDel="00450C2F">
          <w:rPr>
            <w:rFonts w:ascii="Garamond" w:hAnsi="Garamond"/>
            <w:sz w:val="20"/>
          </w:rPr>
          <w:delText xml:space="preserve">unnecessary </w:delText>
        </w:r>
      </w:del>
      <w:r w:rsidR="00C639ED" w:rsidRPr="007F4F9C">
        <w:rPr>
          <w:rFonts w:ascii="Garamond" w:hAnsi="Garamond"/>
          <w:sz w:val="20"/>
        </w:rPr>
        <w:t>retro</w:t>
      </w:r>
      <w:del w:id="218" w:author="Miller, Al" w:date="2020-02-18T09:13:00Z">
        <w:r w:rsidR="00C639ED" w:rsidRPr="007F4F9C" w:rsidDel="00450C2F">
          <w:rPr>
            <w:rFonts w:ascii="Garamond" w:hAnsi="Garamond"/>
            <w:sz w:val="20"/>
          </w:rPr>
          <w:delText>-</w:delText>
        </w:r>
      </w:del>
      <w:r w:rsidR="00C639ED" w:rsidRPr="007F4F9C">
        <w:rPr>
          <w:rFonts w:ascii="Garamond" w:hAnsi="Garamond"/>
          <w:sz w:val="20"/>
        </w:rPr>
        <w:t>fits</w:t>
      </w:r>
    </w:p>
    <w:p w:rsidR="003F6020" w:rsidRPr="007F4F9C" w:rsidRDefault="00F04CA5" w:rsidP="00E51E17">
      <w:pPr>
        <w:pStyle w:val="NoSpacing"/>
        <w:numPr>
          <w:ilvl w:val="0"/>
          <w:numId w:val="19"/>
        </w:numPr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Performed broad spectrum of on-site engineering services, </w:t>
      </w:r>
      <w:r w:rsidR="003F6020" w:rsidRPr="007F4F9C">
        <w:rPr>
          <w:rFonts w:ascii="Garamond" w:hAnsi="Garamond"/>
          <w:sz w:val="20"/>
        </w:rPr>
        <w:t xml:space="preserve">including </w:t>
      </w:r>
      <w:r w:rsidRPr="007F4F9C">
        <w:rPr>
          <w:rFonts w:ascii="Garamond" w:hAnsi="Garamond"/>
          <w:sz w:val="20"/>
        </w:rPr>
        <w:t>engine signature analysis of emergency diesel generators</w:t>
      </w:r>
      <w:r w:rsidR="008F7BD4" w:rsidRPr="007F4F9C">
        <w:rPr>
          <w:rFonts w:ascii="Garamond" w:hAnsi="Garamond"/>
          <w:sz w:val="20"/>
        </w:rPr>
        <w:t xml:space="preserve"> </w:t>
      </w:r>
      <w:r w:rsidR="003F6020" w:rsidRPr="007F4F9C">
        <w:rPr>
          <w:rFonts w:ascii="Garamond" w:hAnsi="Garamond"/>
          <w:sz w:val="20"/>
        </w:rPr>
        <w:t>at Salem Nuclear Power Plant</w:t>
      </w:r>
      <w:ins w:id="219" w:author="Miller, Al" w:date="2020-02-18T09:13:00Z">
        <w:r w:rsidR="00450C2F" w:rsidRPr="007F4F9C">
          <w:rPr>
            <w:rFonts w:ascii="Garamond" w:hAnsi="Garamond"/>
            <w:sz w:val="20"/>
          </w:rPr>
          <w:t xml:space="preserve"> in New Jersey</w:t>
        </w:r>
      </w:ins>
      <w:r w:rsidRPr="007F4F9C">
        <w:rPr>
          <w:rFonts w:ascii="Garamond" w:hAnsi="Garamond"/>
          <w:sz w:val="20"/>
        </w:rPr>
        <w:t>, high</w:t>
      </w:r>
      <w:ins w:id="220" w:author="Miller2, Al" w:date="2020-02-19T09:02:00Z">
        <w:r w:rsidR="005C2988">
          <w:rPr>
            <w:rFonts w:ascii="Garamond" w:hAnsi="Garamond"/>
            <w:sz w:val="20"/>
          </w:rPr>
          <w:t>-</w:t>
        </w:r>
      </w:ins>
      <w:del w:id="221" w:author="Miller2, Al" w:date="2020-02-19T09:02:00Z">
        <w:r w:rsidRPr="007F4F9C" w:rsidDel="005C2988">
          <w:rPr>
            <w:rFonts w:ascii="Garamond" w:hAnsi="Garamond"/>
            <w:sz w:val="20"/>
          </w:rPr>
          <w:delText xml:space="preserve"> </w:delText>
        </w:r>
      </w:del>
      <w:r w:rsidRPr="007F4F9C">
        <w:rPr>
          <w:rFonts w:ascii="Garamond" w:hAnsi="Garamond"/>
          <w:sz w:val="20"/>
        </w:rPr>
        <w:t xml:space="preserve">energy piping </w:t>
      </w:r>
      <w:ins w:id="222" w:author="Miller, Al" w:date="2020-02-18T11:02:00Z">
        <w:r w:rsidR="004F4ED0" w:rsidRPr="007F4F9C">
          <w:rPr>
            <w:rFonts w:ascii="Garamond" w:hAnsi="Garamond"/>
            <w:sz w:val="20"/>
          </w:rPr>
          <w:t xml:space="preserve">system walkdowns </w:t>
        </w:r>
      </w:ins>
      <w:r w:rsidRPr="007F4F9C">
        <w:rPr>
          <w:rFonts w:ascii="Garamond" w:hAnsi="Garamond"/>
          <w:sz w:val="20"/>
        </w:rPr>
        <w:t>and hanger inspections at Morgantown and Chalk Point Generating Stations</w:t>
      </w:r>
      <w:ins w:id="223" w:author="Miller, Al" w:date="2020-02-18T09:13:00Z">
        <w:r w:rsidR="00450C2F" w:rsidRPr="007F4F9C">
          <w:rPr>
            <w:rFonts w:ascii="Garamond" w:hAnsi="Garamond"/>
            <w:sz w:val="20"/>
          </w:rPr>
          <w:t xml:space="preserve"> in Maryland</w:t>
        </w:r>
      </w:ins>
      <w:r w:rsidRPr="007F4F9C">
        <w:rPr>
          <w:rFonts w:ascii="Garamond" w:hAnsi="Garamond"/>
          <w:sz w:val="20"/>
        </w:rPr>
        <w:t>, and performance verification testing</w:t>
      </w:r>
      <w:del w:id="224" w:author="Miller, Al" w:date="2020-02-18T11:42:00Z">
        <w:r w:rsidRPr="007F4F9C" w:rsidDel="00D1617C">
          <w:rPr>
            <w:rFonts w:ascii="Garamond" w:hAnsi="Garamond"/>
            <w:sz w:val="20"/>
          </w:rPr>
          <w:delText>,</w:delText>
        </w:r>
      </w:del>
      <w:r w:rsidRPr="007F4F9C">
        <w:rPr>
          <w:rFonts w:ascii="Garamond" w:hAnsi="Garamond"/>
          <w:sz w:val="20"/>
        </w:rPr>
        <w:t xml:space="preserve"> including </w:t>
      </w:r>
      <w:del w:id="225" w:author="Miller, Al" w:date="2020-02-18T11:02:00Z">
        <w:r w:rsidRPr="007F4F9C" w:rsidDel="004F4ED0">
          <w:rPr>
            <w:rFonts w:ascii="Garamond" w:hAnsi="Garamond"/>
            <w:sz w:val="20"/>
          </w:rPr>
          <w:delText xml:space="preserve">installation </w:delText>
        </w:r>
      </w:del>
      <w:ins w:id="226" w:author="Miller, Al" w:date="2020-02-18T11:02:00Z">
        <w:r w:rsidR="004F4ED0" w:rsidRPr="007F4F9C">
          <w:rPr>
            <w:rFonts w:ascii="Garamond" w:hAnsi="Garamond"/>
            <w:sz w:val="20"/>
          </w:rPr>
          <w:t xml:space="preserve">test procedure design and execution </w:t>
        </w:r>
      </w:ins>
      <w:ins w:id="227" w:author="Miller, Al" w:date="2020-02-18T11:42:00Z">
        <w:r w:rsidR="00D1617C">
          <w:rPr>
            <w:rFonts w:ascii="Garamond" w:hAnsi="Garamond"/>
            <w:sz w:val="20"/>
          </w:rPr>
          <w:t>using</w:t>
        </w:r>
      </w:ins>
      <w:del w:id="228" w:author="Miller, Al" w:date="2020-02-18T11:03:00Z">
        <w:r w:rsidRPr="007F4F9C" w:rsidDel="004F4ED0">
          <w:rPr>
            <w:rFonts w:ascii="Garamond" w:hAnsi="Garamond"/>
            <w:sz w:val="20"/>
          </w:rPr>
          <w:delText>and operation of</w:delText>
        </w:r>
      </w:del>
      <w:del w:id="229" w:author="Miller, Al" w:date="2020-02-18T11:43:00Z">
        <w:r w:rsidRPr="007F4F9C" w:rsidDel="00D1617C">
          <w:rPr>
            <w:rFonts w:ascii="Garamond" w:hAnsi="Garamond"/>
            <w:sz w:val="20"/>
          </w:rPr>
          <w:delText xml:space="preserve"> </w:delText>
        </w:r>
      </w:del>
      <w:ins w:id="230" w:author="Miller, Al" w:date="2020-02-18T11:43:00Z">
        <w:r w:rsidR="00D1617C">
          <w:rPr>
            <w:rFonts w:ascii="Garamond" w:hAnsi="Garamond"/>
            <w:sz w:val="20"/>
          </w:rPr>
          <w:t xml:space="preserve"> </w:t>
        </w:r>
      </w:ins>
      <w:ins w:id="231" w:author="Miller, Al" w:date="2020-02-18T11:03:00Z">
        <w:r w:rsidR="004F4ED0" w:rsidRPr="007F4F9C">
          <w:rPr>
            <w:rFonts w:ascii="Garamond" w:hAnsi="Garamond"/>
            <w:sz w:val="20"/>
          </w:rPr>
          <w:t>LabVIEW/</w:t>
        </w:r>
      </w:ins>
      <w:r w:rsidRPr="007F4F9C">
        <w:rPr>
          <w:rFonts w:ascii="Garamond" w:hAnsi="Garamond"/>
          <w:sz w:val="20"/>
        </w:rPr>
        <w:t xml:space="preserve">DAQ equipment </w:t>
      </w:r>
      <w:del w:id="232" w:author="Miller, Al" w:date="2020-02-18T11:43:00Z">
        <w:r w:rsidRPr="007F4F9C" w:rsidDel="00D1617C">
          <w:rPr>
            <w:rFonts w:ascii="Garamond" w:hAnsi="Garamond"/>
            <w:sz w:val="20"/>
          </w:rPr>
          <w:delText xml:space="preserve">for </w:delText>
        </w:r>
      </w:del>
      <w:ins w:id="233" w:author="Miller, Al" w:date="2020-02-18T11:43:00Z">
        <w:r w:rsidR="00D1617C">
          <w:rPr>
            <w:rFonts w:ascii="Garamond" w:hAnsi="Garamond"/>
            <w:sz w:val="20"/>
          </w:rPr>
          <w:t>to support</w:t>
        </w:r>
        <w:r w:rsidR="00D1617C" w:rsidRPr="007F4F9C">
          <w:rPr>
            <w:rFonts w:ascii="Garamond" w:hAnsi="Garamond"/>
            <w:sz w:val="20"/>
          </w:rPr>
          <w:t xml:space="preserve"> </w:t>
        </w:r>
      </w:ins>
      <w:r w:rsidRPr="007F4F9C">
        <w:rPr>
          <w:rFonts w:ascii="Garamond" w:hAnsi="Garamond"/>
          <w:sz w:val="20"/>
        </w:rPr>
        <w:t>FDA approval of a commercial medical device</w:t>
      </w:r>
    </w:p>
    <w:p w:rsidR="00EE5EAD" w:rsidRPr="007F4F9C" w:rsidRDefault="00F04CA5" w:rsidP="005C2988">
      <w:pPr>
        <w:pStyle w:val="NoSpacing"/>
        <w:numPr>
          <w:ilvl w:val="0"/>
          <w:numId w:val="19"/>
        </w:numPr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Audited </w:t>
      </w:r>
      <w:del w:id="234" w:author="Miller, Al" w:date="2020-02-18T11:37:00Z">
        <w:r w:rsidRPr="007F4F9C" w:rsidDel="007F4F9C">
          <w:rPr>
            <w:rFonts w:ascii="Garamond" w:hAnsi="Garamond"/>
            <w:sz w:val="20"/>
          </w:rPr>
          <w:delText xml:space="preserve">and managed </w:delText>
        </w:r>
      </w:del>
      <w:r w:rsidRPr="007F4F9C">
        <w:rPr>
          <w:rFonts w:ascii="Garamond" w:hAnsi="Garamond"/>
          <w:sz w:val="20"/>
        </w:rPr>
        <w:t>aspects of large c</w:t>
      </w:r>
      <w:r w:rsidR="006255A1" w:rsidRPr="007F4F9C">
        <w:rPr>
          <w:rFonts w:ascii="Garamond" w:hAnsi="Garamond"/>
          <w:sz w:val="20"/>
        </w:rPr>
        <w:t>apital project</w:t>
      </w:r>
      <w:r w:rsidRPr="007F4F9C">
        <w:rPr>
          <w:rFonts w:ascii="Garamond" w:hAnsi="Garamond"/>
          <w:sz w:val="20"/>
        </w:rPr>
        <w:t>s</w:t>
      </w:r>
      <w:r w:rsidR="006255A1" w:rsidRPr="007F4F9C">
        <w:rPr>
          <w:rFonts w:ascii="Garamond" w:hAnsi="Garamond"/>
          <w:sz w:val="20"/>
        </w:rPr>
        <w:t xml:space="preserve"> for federal clients including </w:t>
      </w:r>
      <w:r w:rsidRPr="007F4F9C">
        <w:rPr>
          <w:rFonts w:ascii="Garamond" w:hAnsi="Garamond"/>
          <w:sz w:val="20"/>
        </w:rPr>
        <w:t xml:space="preserve">the </w:t>
      </w:r>
      <w:ins w:id="235" w:author="Miller, Al" w:date="2020-02-18T11:04:00Z">
        <w:r w:rsidR="004F4ED0" w:rsidRPr="007F4F9C">
          <w:rPr>
            <w:rFonts w:ascii="Garamond" w:hAnsi="Garamond"/>
            <w:sz w:val="20"/>
          </w:rPr>
          <w:t xml:space="preserve">US </w:t>
        </w:r>
      </w:ins>
      <w:r w:rsidR="006255A1" w:rsidRPr="007F4F9C">
        <w:rPr>
          <w:rFonts w:ascii="Garamond" w:hAnsi="Garamond"/>
          <w:sz w:val="20"/>
        </w:rPr>
        <w:t>Department of Energy</w:t>
      </w:r>
      <w:r w:rsidRPr="007F4F9C">
        <w:rPr>
          <w:rFonts w:ascii="Garamond" w:hAnsi="Garamond"/>
          <w:sz w:val="20"/>
        </w:rPr>
        <w:t xml:space="preserve"> (Office of River Protection) </w:t>
      </w:r>
      <w:r w:rsidR="006255A1" w:rsidRPr="007F4F9C">
        <w:rPr>
          <w:rFonts w:ascii="Garamond" w:hAnsi="Garamond"/>
          <w:sz w:val="20"/>
        </w:rPr>
        <w:t xml:space="preserve">for </w:t>
      </w:r>
      <w:r w:rsidRPr="007F4F9C">
        <w:rPr>
          <w:rFonts w:ascii="Garamond" w:hAnsi="Garamond"/>
          <w:sz w:val="20"/>
        </w:rPr>
        <w:t xml:space="preserve">the </w:t>
      </w:r>
      <w:r w:rsidR="006255A1" w:rsidRPr="007F4F9C">
        <w:rPr>
          <w:rFonts w:ascii="Garamond" w:hAnsi="Garamond"/>
          <w:sz w:val="20"/>
        </w:rPr>
        <w:t>Hanford</w:t>
      </w:r>
      <w:r w:rsidRPr="007F4F9C">
        <w:rPr>
          <w:rFonts w:ascii="Garamond" w:hAnsi="Garamond"/>
          <w:sz w:val="20"/>
        </w:rPr>
        <w:t xml:space="preserve"> </w:t>
      </w:r>
      <w:del w:id="236" w:author="Miller2, Al" w:date="2020-02-19T09:03:00Z">
        <w:r w:rsidRPr="007F4F9C" w:rsidDel="005C2988">
          <w:rPr>
            <w:rFonts w:ascii="Garamond" w:hAnsi="Garamond"/>
            <w:sz w:val="20"/>
          </w:rPr>
          <w:delText>clean-up</w:delText>
        </w:r>
        <w:r w:rsidR="006255A1" w:rsidRPr="007F4F9C" w:rsidDel="005C2988">
          <w:rPr>
            <w:rFonts w:ascii="Garamond" w:hAnsi="Garamond"/>
            <w:sz w:val="20"/>
          </w:rPr>
          <w:delText xml:space="preserve"> </w:delText>
        </w:r>
      </w:del>
      <w:r w:rsidR="006255A1" w:rsidRPr="007F4F9C">
        <w:rPr>
          <w:rFonts w:ascii="Garamond" w:hAnsi="Garamond"/>
          <w:sz w:val="20"/>
        </w:rPr>
        <w:t>site</w:t>
      </w:r>
      <w:ins w:id="237" w:author="Miller, Al" w:date="2020-02-18T09:14:00Z">
        <w:r w:rsidR="00450C2F" w:rsidRPr="007F4F9C">
          <w:rPr>
            <w:rFonts w:ascii="Garamond" w:hAnsi="Garamond"/>
            <w:sz w:val="20"/>
          </w:rPr>
          <w:t xml:space="preserve"> in the Columbia River Gorge</w:t>
        </w:r>
      </w:ins>
      <w:r w:rsidRPr="007F4F9C">
        <w:rPr>
          <w:rFonts w:ascii="Garamond" w:hAnsi="Garamond"/>
          <w:sz w:val="20"/>
        </w:rPr>
        <w:t>,</w:t>
      </w:r>
      <w:r w:rsidR="006255A1" w:rsidRPr="007F4F9C">
        <w:rPr>
          <w:rFonts w:ascii="Garamond" w:hAnsi="Garamond"/>
          <w:sz w:val="20"/>
        </w:rPr>
        <w:t xml:space="preserve"> and </w:t>
      </w:r>
      <w:ins w:id="238" w:author="Miller, Al" w:date="2020-02-18T11:43:00Z">
        <w:r w:rsidR="00D1617C">
          <w:rPr>
            <w:rFonts w:ascii="Garamond" w:hAnsi="Garamond"/>
            <w:sz w:val="20"/>
          </w:rPr>
          <w:t xml:space="preserve">the </w:t>
        </w:r>
      </w:ins>
      <w:r w:rsidRPr="007F4F9C">
        <w:rPr>
          <w:rFonts w:ascii="Garamond" w:hAnsi="Garamond"/>
          <w:sz w:val="20"/>
        </w:rPr>
        <w:t>National Science Foundation, performing</w:t>
      </w:r>
      <w:ins w:id="239" w:author="Miller, Al" w:date="2020-02-18T11:21:00Z">
        <w:r w:rsidR="009673CC" w:rsidRPr="007F4F9C">
          <w:rPr>
            <w:rFonts w:ascii="Garamond" w:hAnsi="Garamond"/>
            <w:sz w:val="20"/>
          </w:rPr>
          <w:t xml:space="preserve"> an </w:t>
        </w:r>
      </w:ins>
      <w:del w:id="240" w:author="Miller, Al" w:date="2020-02-18T11:21:00Z">
        <w:r w:rsidRPr="007F4F9C" w:rsidDel="009673CC">
          <w:rPr>
            <w:rFonts w:ascii="Garamond" w:hAnsi="Garamond"/>
            <w:sz w:val="20"/>
          </w:rPr>
          <w:delText xml:space="preserve"> a </w:delText>
        </w:r>
      </w:del>
      <w:r w:rsidR="006255A1" w:rsidRPr="007F4F9C">
        <w:rPr>
          <w:rFonts w:ascii="Garamond" w:hAnsi="Garamond"/>
          <w:sz w:val="20"/>
        </w:rPr>
        <w:t>Earned Value Management</w:t>
      </w:r>
      <w:r w:rsidR="008F7BD4" w:rsidRPr="007F4F9C">
        <w:rPr>
          <w:rFonts w:ascii="Garamond" w:hAnsi="Garamond"/>
          <w:sz w:val="20"/>
        </w:rPr>
        <w:t xml:space="preserve"> </w:t>
      </w:r>
      <w:ins w:id="241" w:author="Miller, Al" w:date="2020-02-18T11:13:00Z">
        <w:r w:rsidR="001D73E3" w:rsidRPr="007F4F9C">
          <w:rPr>
            <w:rFonts w:ascii="Garamond" w:hAnsi="Garamond"/>
            <w:sz w:val="20"/>
          </w:rPr>
          <w:t xml:space="preserve">(EVM) </w:t>
        </w:r>
      </w:ins>
      <w:r w:rsidR="008F7BD4" w:rsidRPr="007F4F9C">
        <w:rPr>
          <w:rFonts w:ascii="Garamond" w:hAnsi="Garamond"/>
          <w:sz w:val="20"/>
        </w:rPr>
        <w:t xml:space="preserve">Surveillance </w:t>
      </w:r>
      <w:r w:rsidRPr="007F4F9C">
        <w:rPr>
          <w:rFonts w:ascii="Garamond" w:hAnsi="Garamond"/>
          <w:sz w:val="20"/>
        </w:rPr>
        <w:t>Review a</w:t>
      </w:r>
      <w:r w:rsidR="006255A1" w:rsidRPr="007F4F9C">
        <w:rPr>
          <w:rFonts w:ascii="Garamond" w:hAnsi="Garamond"/>
          <w:sz w:val="20"/>
        </w:rPr>
        <w:t>nd schedule health analysis</w:t>
      </w:r>
      <w:r w:rsidR="008F7BD4" w:rsidRPr="007F4F9C">
        <w:rPr>
          <w:rFonts w:ascii="Garamond" w:hAnsi="Garamond"/>
          <w:sz w:val="20"/>
        </w:rPr>
        <w:t xml:space="preserve"> </w:t>
      </w:r>
      <w:ins w:id="242" w:author="Miller2, Al" w:date="2020-02-19T09:03:00Z">
        <w:r w:rsidR="005C2988" w:rsidRPr="005C2988">
          <w:rPr>
            <w:rFonts w:ascii="Garamond" w:hAnsi="Garamond"/>
            <w:sz w:val="20"/>
          </w:rPr>
          <w:t>(Primavera P6)</w:t>
        </w:r>
        <w:r w:rsidR="005C2988">
          <w:rPr>
            <w:rFonts w:ascii="Garamond" w:hAnsi="Garamond"/>
            <w:sz w:val="20"/>
          </w:rPr>
          <w:t xml:space="preserve"> </w:t>
        </w:r>
      </w:ins>
      <w:del w:id="243" w:author="Miller, Al" w:date="2020-02-18T11:43:00Z">
        <w:r w:rsidR="008F7BD4" w:rsidRPr="007F4F9C" w:rsidDel="00D1617C">
          <w:rPr>
            <w:rFonts w:ascii="Garamond" w:hAnsi="Garamond"/>
            <w:sz w:val="20"/>
          </w:rPr>
          <w:delText>using Primavera P6</w:delText>
        </w:r>
        <w:r w:rsidR="006255A1" w:rsidRPr="007F4F9C" w:rsidDel="00D1617C">
          <w:rPr>
            <w:rFonts w:ascii="Garamond" w:hAnsi="Garamond"/>
            <w:sz w:val="20"/>
          </w:rPr>
          <w:delText xml:space="preserve"> </w:delText>
        </w:r>
      </w:del>
      <w:del w:id="244" w:author="Miller, Al" w:date="2020-02-18T11:06:00Z">
        <w:r w:rsidRPr="007F4F9C" w:rsidDel="004F4ED0">
          <w:rPr>
            <w:rFonts w:ascii="Garamond" w:hAnsi="Garamond"/>
            <w:sz w:val="20"/>
          </w:rPr>
          <w:delText xml:space="preserve">of </w:delText>
        </w:r>
      </w:del>
      <w:ins w:id="245" w:author="Miller, Al" w:date="2020-02-18T11:06:00Z">
        <w:r w:rsidR="004F4ED0" w:rsidRPr="007F4F9C">
          <w:rPr>
            <w:rFonts w:ascii="Garamond" w:hAnsi="Garamond"/>
            <w:sz w:val="20"/>
          </w:rPr>
          <w:t>for its</w:t>
        </w:r>
      </w:ins>
      <w:del w:id="246" w:author="Miller, Al" w:date="2020-02-18T11:06:00Z">
        <w:r w:rsidRPr="007F4F9C" w:rsidDel="004F4ED0">
          <w:rPr>
            <w:rFonts w:ascii="Garamond" w:hAnsi="Garamond"/>
            <w:sz w:val="20"/>
          </w:rPr>
          <w:delText>the</w:delText>
        </w:r>
        <w:r w:rsidR="006255A1" w:rsidRPr="007F4F9C" w:rsidDel="004F4ED0">
          <w:rPr>
            <w:rFonts w:ascii="Garamond" w:hAnsi="Garamond"/>
            <w:sz w:val="20"/>
          </w:rPr>
          <w:delText xml:space="preserve"> </w:delText>
        </w:r>
      </w:del>
      <w:ins w:id="247" w:author="Miller, Al" w:date="2020-02-18T11:06:00Z">
        <w:r w:rsidR="004F4ED0" w:rsidRPr="007F4F9C">
          <w:rPr>
            <w:rFonts w:ascii="Garamond" w:hAnsi="Garamond"/>
            <w:sz w:val="20"/>
          </w:rPr>
          <w:t xml:space="preserve"> </w:t>
        </w:r>
      </w:ins>
      <w:r w:rsidR="006255A1" w:rsidRPr="007F4F9C">
        <w:rPr>
          <w:rFonts w:ascii="Garamond" w:hAnsi="Garamond"/>
          <w:sz w:val="20"/>
        </w:rPr>
        <w:t>$350 million</w:t>
      </w:r>
      <w:r w:rsidRPr="007F4F9C">
        <w:rPr>
          <w:rFonts w:ascii="Garamond" w:hAnsi="Garamond"/>
          <w:sz w:val="20"/>
        </w:rPr>
        <w:t xml:space="preserve"> Regional Class Research Vessel project</w:t>
      </w:r>
      <w:ins w:id="248" w:author="Miller, Al" w:date="2020-02-18T11:21:00Z">
        <w:r w:rsidR="009673CC" w:rsidRPr="007F4F9C">
          <w:rPr>
            <w:rFonts w:ascii="Garamond" w:hAnsi="Garamond"/>
            <w:sz w:val="20"/>
          </w:rPr>
          <w:t xml:space="preserve"> in Louisiana</w:t>
        </w:r>
      </w:ins>
      <w:ins w:id="249" w:author="Miller, Al" w:date="2020-02-18T11:44:00Z">
        <w:r w:rsidR="00D1617C">
          <w:rPr>
            <w:rFonts w:ascii="Garamond" w:hAnsi="Garamond"/>
            <w:sz w:val="20"/>
          </w:rPr>
          <w:t xml:space="preserve"> </w:t>
        </w:r>
        <w:del w:id="250" w:author="Miller2, Al" w:date="2020-02-19T09:03:00Z">
          <w:r w:rsidR="00D1617C" w:rsidDel="005C2988">
            <w:rPr>
              <w:rFonts w:ascii="Garamond" w:hAnsi="Garamond"/>
              <w:sz w:val="20"/>
            </w:rPr>
            <w:delText>(Primavera P6)</w:delText>
          </w:r>
        </w:del>
      </w:ins>
    </w:p>
    <w:p w:rsidR="00281849" w:rsidRPr="00465A5F" w:rsidRDefault="00281849" w:rsidP="00281849">
      <w:pPr>
        <w:pStyle w:val="NoSpacing"/>
        <w:tabs>
          <w:tab w:val="clear" w:pos="9360"/>
          <w:tab w:val="left" w:pos="9000"/>
          <w:tab w:val="right" w:pos="9180"/>
        </w:tabs>
        <w:ind w:left="1440"/>
        <w:rPr>
          <w:rFonts w:ascii="Garamond" w:hAnsi="Garamond"/>
          <w:sz w:val="14"/>
          <w:szCs w:val="14"/>
        </w:rPr>
      </w:pPr>
    </w:p>
    <w:p w:rsidR="00FD25C6" w:rsidRPr="007F4F9C" w:rsidRDefault="00BF3589" w:rsidP="00E51E17">
      <w:pPr>
        <w:pStyle w:val="NoSpacing"/>
        <w:tabs>
          <w:tab w:val="clear" w:pos="9360"/>
          <w:tab w:val="left" w:pos="9000"/>
          <w:tab w:val="right" w:pos="9180"/>
        </w:tabs>
        <w:ind w:right="-27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United Technologies</w:t>
      </w:r>
      <w:r w:rsidRPr="007F4F9C">
        <w:rPr>
          <w:rFonts w:ascii="Garamond" w:hAnsi="Garamond"/>
          <w:sz w:val="20"/>
        </w:rPr>
        <w:t>, Windsor Locks,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="00E51E17" w:rsidRPr="007F4F9C">
        <w:rPr>
          <w:rFonts w:ascii="Garamond" w:hAnsi="Garamond"/>
          <w:sz w:val="20"/>
        </w:rPr>
        <w:tab/>
      </w:r>
      <w:r w:rsidR="00C735D5" w:rsidRPr="007F4F9C">
        <w:rPr>
          <w:rFonts w:ascii="Garamond" w:hAnsi="Garamond"/>
          <w:sz w:val="20"/>
        </w:rPr>
        <w:tab/>
      </w:r>
      <w:r w:rsidR="00EE5EAD" w:rsidRPr="007F4F9C">
        <w:rPr>
          <w:rFonts w:ascii="Garamond" w:hAnsi="Garamond"/>
          <w:sz w:val="20"/>
        </w:rPr>
        <w:t>2017</w:t>
      </w:r>
      <w:ins w:id="251" w:author="Miller, Al" w:date="2020-02-18T11:16:00Z">
        <w:r w:rsidR="000C3834" w:rsidRPr="007F4F9C">
          <w:rPr>
            <w:rFonts w:ascii="Garamond" w:hAnsi="Garamond"/>
            <w:sz w:val="20"/>
          </w:rPr>
          <w:t xml:space="preserve"> – </w:t>
        </w:r>
      </w:ins>
      <w:del w:id="252" w:author="Miller, Al" w:date="2020-02-18T11:16:00Z">
        <w:r w:rsidR="00EE5EAD" w:rsidRPr="007F4F9C" w:rsidDel="000C3834">
          <w:rPr>
            <w:rFonts w:ascii="Garamond" w:hAnsi="Garamond"/>
            <w:sz w:val="20"/>
          </w:rPr>
          <w:delText>-</w:delText>
        </w:r>
      </w:del>
      <w:r w:rsidRPr="007F4F9C">
        <w:rPr>
          <w:rFonts w:ascii="Garamond" w:hAnsi="Garamond"/>
          <w:sz w:val="20"/>
        </w:rPr>
        <w:t xml:space="preserve">2018 </w:t>
      </w:r>
    </w:p>
    <w:p w:rsidR="00D64221" w:rsidRPr="007F4F9C" w:rsidRDefault="00FD25C6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i/>
          <w:sz w:val="20"/>
        </w:rPr>
      </w:pPr>
      <w:r w:rsidRPr="007F4F9C">
        <w:rPr>
          <w:rFonts w:ascii="Garamond" w:hAnsi="Garamond"/>
          <w:i/>
          <w:sz w:val="20"/>
        </w:rPr>
        <w:t>S</w:t>
      </w:r>
      <w:r w:rsidR="00BF3589" w:rsidRPr="007F4F9C">
        <w:rPr>
          <w:rFonts w:ascii="Garamond" w:hAnsi="Garamond"/>
          <w:i/>
          <w:sz w:val="20"/>
        </w:rPr>
        <w:t>enior Thesis</w:t>
      </w:r>
      <w:ins w:id="253" w:author="Miller2, Al" w:date="2020-02-19T08:49:00Z">
        <w:r w:rsidR="00AD4003">
          <w:rPr>
            <w:rFonts w:ascii="Garamond" w:hAnsi="Garamond"/>
            <w:i/>
            <w:sz w:val="20"/>
          </w:rPr>
          <w:t xml:space="preserve">, </w:t>
        </w:r>
        <w:r w:rsidR="00CC4552">
          <w:rPr>
            <w:rFonts w:ascii="Garamond" w:hAnsi="Garamond"/>
            <w:i/>
            <w:sz w:val="20"/>
          </w:rPr>
          <w:t>A Novel Method for Sealing Porous Plates</w:t>
        </w:r>
      </w:ins>
      <w:bookmarkStart w:id="254" w:name="_GoBack"/>
      <w:bookmarkEnd w:id="254"/>
    </w:p>
    <w:p w:rsidR="00BF3589" w:rsidRPr="007F4F9C" w:rsidRDefault="00745DA1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ins w:id="255" w:author="Miller2, Al" w:date="2020-02-19T08:45:00Z">
        <w:r>
          <w:rPr>
            <w:rFonts w:ascii="Garamond" w:hAnsi="Garamond"/>
            <w:sz w:val="20"/>
          </w:rPr>
          <w:t>Le</w:t>
        </w:r>
      </w:ins>
      <w:ins w:id="256" w:author="Miller2, Al" w:date="2020-02-19T09:04:00Z">
        <w:r w:rsidR="005C2988">
          <w:rPr>
            <w:rFonts w:ascii="Garamond" w:hAnsi="Garamond"/>
            <w:sz w:val="20"/>
          </w:rPr>
          <w:t>ader of a</w:t>
        </w:r>
      </w:ins>
      <w:ins w:id="257" w:author="Miller2, Al" w:date="2020-02-19T08:43:00Z">
        <w:r>
          <w:rPr>
            <w:rFonts w:ascii="Garamond" w:hAnsi="Garamond"/>
            <w:sz w:val="20"/>
          </w:rPr>
          <w:t xml:space="preserve"> student</w:t>
        </w:r>
      </w:ins>
      <w:ins w:id="258" w:author="Miller2, Al" w:date="2020-02-19T08:44:00Z">
        <w:r>
          <w:rPr>
            <w:rFonts w:ascii="Garamond" w:hAnsi="Garamond"/>
            <w:sz w:val="20"/>
          </w:rPr>
          <w:t xml:space="preserve"> team</w:t>
        </w:r>
      </w:ins>
      <w:ins w:id="259" w:author="Miller2, Al" w:date="2020-02-19T08:43:00Z">
        <w:r>
          <w:rPr>
            <w:rFonts w:ascii="Garamond" w:hAnsi="Garamond"/>
            <w:sz w:val="20"/>
          </w:rPr>
          <w:t>,</w:t>
        </w:r>
      </w:ins>
      <w:ins w:id="260" w:author="Miller2, Al" w:date="2020-02-19T08:45:00Z">
        <w:r>
          <w:rPr>
            <w:rFonts w:ascii="Garamond" w:hAnsi="Garamond"/>
            <w:sz w:val="20"/>
          </w:rPr>
          <w:t xml:space="preserve"> working with</w:t>
        </w:r>
      </w:ins>
      <w:ins w:id="261" w:author="Miller2, Al" w:date="2020-02-19T08:43:00Z">
        <w:r>
          <w:rPr>
            <w:rFonts w:ascii="Garamond" w:hAnsi="Garamond"/>
            <w:sz w:val="20"/>
          </w:rPr>
          <w:t xml:space="preserve"> faculty</w:t>
        </w:r>
      </w:ins>
      <w:ins w:id="262" w:author="Miller2, Al" w:date="2020-02-19T08:45:00Z">
        <w:r>
          <w:rPr>
            <w:rFonts w:ascii="Garamond" w:hAnsi="Garamond"/>
            <w:sz w:val="20"/>
          </w:rPr>
          <w:t xml:space="preserve"> </w:t>
        </w:r>
      </w:ins>
      <w:ins w:id="263" w:author="Miller2, Al" w:date="2020-02-19T08:43:00Z">
        <w:r>
          <w:rPr>
            <w:rFonts w:ascii="Garamond" w:hAnsi="Garamond"/>
            <w:sz w:val="20"/>
          </w:rPr>
          <w:t>and</w:t>
        </w:r>
      </w:ins>
      <w:ins w:id="264" w:author="Miller2, Al" w:date="2020-02-19T08:44:00Z">
        <w:r>
          <w:rPr>
            <w:rFonts w:ascii="Garamond" w:hAnsi="Garamond"/>
            <w:sz w:val="20"/>
          </w:rPr>
          <w:t xml:space="preserve"> manufacturing companies </w:t>
        </w:r>
      </w:ins>
      <w:ins w:id="265" w:author="Miller2, Al" w:date="2020-02-19T08:43:00Z">
        <w:r>
          <w:rPr>
            <w:rFonts w:ascii="Garamond" w:hAnsi="Garamond"/>
            <w:sz w:val="20"/>
          </w:rPr>
          <w:t>to design and analyze</w:t>
        </w:r>
      </w:ins>
      <w:del w:id="266" w:author="Miller, Al" w:date="2020-02-18T11:07:00Z">
        <w:r w:rsidR="002D2A89" w:rsidRPr="007F4F9C" w:rsidDel="004F4ED0">
          <w:rPr>
            <w:rFonts w:ascii="Garamond" w:hAnsi="Garamond"/>
            <w:sz w:val="20"/>
          </w:rPr>
          <w:delText xml:space="preserve">Designed </w:delText>
        </w:r>
      </w:del>
      <w:ins w:id="267" w:author="Miller, Al" w:date="2020-02-18T11:17:00Z">
        <w:del w:id="268" w:author="Miller2, Al" w:date="2020-02-19T08:43:00Z">
          <w:r w:rsidR="00223DAC" w:rsidRPr="007F4F9C" w:rsidDel="00745DA1">
            <w:rPr>
              <w:rFonts w:ascii="Garamond" w:hAnsi="Garamond"/>
              <w:sz w:val="20"/>
            </w:rPr>
            <w:delText>D</w:delText>
          </w:r>
        </w:del>
      </w:ins>
      <w:ins w:id="269" w:author="Miller, Al" w:date="2020-02-18T11:07:00Z">
        <w:del w:id="270" w:author="Miller2, Al" w:date="2020-02-19T08:43:00Z">
          <w:r w:rsidR="004F4ED0" w:rsidRPr="007F4F9C" w:rsidDel="00745DA1">
            <w:rPr>
              <w:rFonts w:ascii="Garamond" w:hAnsi="Garamond"/>
              <w:sz w:val="20"/>
            </w:rPr>
            <w:delText>esigned</w:delText>
          </w:r>
        </w:del>
      </w:ins>
      <w:ins w:id="271" w:author="Miller, Al" w:date="2020-02-18T12:38:00Z">
        <w:del w:id="272" w:author="Miller2, Al" w:date="2020-02-19T08:43:00Z">
          <w:r w:rsidR="005D67D2" w:rsidDel="00745DA1">
            <w:rPr>
              <w:rFonts w:ascii="Garamond" w:hAnsi="Garamond"/>
              <w:sz w:val="20"/>
            </w:rPr>
            <w:delText xml:space="preserve"> and analyzed</w:delText>
          </w:r>
        </w:del>
      </w:ins>
      <w:ins w:id="273" w:author="Miller, Al" w:date="2020-02-18T11:07:00Z">
        <w:del w:id="274" w:author="Miller2, Al" w:date="2020-02-19T08:43:00Z">
          <w:r w:rsidR="004F4ED0" w:rsidRPr="007F4F9C" w:rsidDel="00745DA1">
            <w:rPr>
              <w:rFonts w:ascii="Garamond" w:hAnsi="Garamond"/>
              <w:sz w:val="20"/>
            </w:rPr>
            <w:delText xml:space="preserve"> </w:delText>
          </w:r>
        </w:del>
      </w:ins>
      <w:del w:id="275" w:author="Miller2, Al" w:date="2020-02-19T08:43:00Z">
        <w:r w:rsidR="002D2A89" w:rsidRPr="007F4F9C" w:rsidDel="00745DA1">
          <w:rPr>
            <w:rFonts w:ascii="Garamond" w:hAnsi="Garamond"/>
            <w:sz w:val="20"/>
          </w:rPr>
          <w:delText xml:space="preserve">a </w:delText>
        </w:r>
      </w:del>
      <w:ins w:id="276" w:author="Miller2, Al" w:date="2020-02-19T08:43:00Z">
        <w:r>
          <w:rPr>
            <w:rFonts w:ascii="Garamond" w:hAnsi="Garamond"/>
            <w:sz w:val="20"/>
          </w:rPr>
          <w:t xml:space="preserve"> a </w:t>
        </w:r>
      </w:ins>
      <w:r w:rsidR="002D2A89" w:rsidRPr="007F4F9C">
        <w:rPr>
          <w:rFonts w:ascii="Garamond" w:hAnsi="Garamond"/>
          <w:sz w:val="20"/>
        </w:rPr>
        <w:t xml:space="preserve">novel method for sealing </w:t>
      </w:r>
      <w:ins w:id="277" w:author="Miller, Al" w:date="2020-02-18T11:18:00Z">
        <w:r w:rsidR="00223DAC" w:rsidRPr="007F4F9C">
          <w:rPr>
            <w:rFonts w:ascii="Garamond" w:hAnsi="Garamond"/>
            <w:sz w:val="20"/>
          </w:rPr>
          <w:t xml:space="preserve">heat-exchanger </w:t>
        </w:r>
      </w:ins>
      <w:r w:rsidR="002D2A89" w:rsidRPr="007F4F9C">
        <w:rPr>
          <w:rFonts w:ascii="Garamond" w:hAnsi="Garamond"/>
          <w:sz w:val="20"/>
        </w:rPr>
        <w:t>porous plates</w:t>
      </w:r>
      <w:del w:id="278" w:author="Miller, Al" w:date="2020-02-18T11:28:00Z">
        <w:r w:rsidR="002D2A89" w:rsidRPr="007F4F9C" w:rsidDel="00F80952">
          <w:rPr>
            <w:rFonts w:ascii="Garamond" w:hAnsi="Garamond"/>
            <w:sz w:val="20"/>
          </w:rPr>
          <w:delText xml:space="preserve"> </w:delText>
        </w:r>
      </w:del>
      <w:ins w:id="279" w:author="Miller, Al" w:date="2020-02-18T11:18:00Z">
        <w:r w:rsidR="00223DAC" w:rsidRPr="007F4F9C">
          <w:rPr>
            <w:rFonts w:ascii="Garamond" w:hAnsi="Garamond"/>
            <w:sz w:val="20"/>
          </w:rPr>
          <w:t xml:space="preserve"> </w:t>
        </w:r>
      </w:ins>
      <w:del w:id="280" w:author="Miller, Al" w:date="2020-02-18T11:19:00Z">
        <w:r w:rsidR="00F54304" w:rsidRPr="007F4F9C" w:rsidDel="00223DAC">
          <w:rPr>
            <w:rFonts w:ascii="Garamond" w:hAnsi="Garamond"/>
            <w:sz w:val="20"/>
          </w:rPr>
          <w:delText>within a heat-exchanger o</w:delText>
        </w:r>
      </w:del>
      <w:ins w:id="281" w:author="Miller, Al" w:date="2020-02-18T11:19:00Z">
        <w:r w:rsidR="00223DAC" w:rsidRPr="007F4F9C">
          <w:rPr>
            <w:rFonts w:ascii="Garamond" w:hAnsi="Garamond"/>
            <w:sz w:val="20"/>
          </w:rPr>
          <w:t>o</w:t>
        </w:r>
      </w:ins>
      <w:r w:rsidR="00F54304" w:rsidRPr="007F4F9C">
        <w:rPr>
          <w:rFonts w:ascii="Garamond" w:hAnsi="Garamond"/>
          <w:sz w:val="20"/>
        </w:rPr>
        <w:t>n</w:t>
      </w:r>
      <w:del w:id="282" w:author="Miller, Al" w:date="2020-02-18T11:39:00Z">
        <w:r w:rsidR="004954C2" w:rsidRPr="007F4F9C" w:rsidDel="007F4F9C">
          <w:rPr>
            <w:rFonts w:ascii="Garamond" w:hAnsi="Garamond"/>
            <w:sz w:val="20"/>
          </w:rPr>
          <w:delText xml:space="preserve"> </w:delText>
        </w:r>
      </w:del>
      <w:del w:id="283" w:author="Miller, Al" w:date="2020-02-18T11:19:00Z">
        <w:r w:rsidR="004954C2" w:rsidRPr="007F4F9C" w:rsidDel="00223DAC">
          <w:rPr>
            <w:rFonts w:ascii="Garamond" w:hAnsi="Garamond"/>
            <w:sz w:val="20"/>
          </w:rPr>
          <w:delText>the</w:delText>
        </w:r>
        <w:r w:rsidR="00F54304" w:rsidRPr="007F4F9C" w:rsidDel="00223DAC">
          <w:rPr>
            <w:rFonts w:ascii="Garamond" w:hAnsi="Garamond"/>
            <w:sz w:val="20"/>
          </w:rPr>
          <w:delText xml:space="preserve"> </w:delText>
        </w:r>
      </w:del>
      <w:ins w:id="284" w:author="Miller, Al" w:date="2020-02-18T11:39:00Z">
        <w:r w:rsidR="007F4F9C">
          <w:rPr>
            <w:rFonts w:ascii="Garamond" w:hAnsi="Garamond"/>
            <w:sz w:val="20"/>
          </w:rPr>
          <w:t xml:space="preserve"> the CST-100 Starliner</w:t>
        </w:r>
      </w:ins>
      <w:ins w:id="285" w:author="Miller, Al" w:date="2020-02-18T11:18:00Z">
        <w:r w:rsidR="00223DAC" w:rsidRPr="007F4F9C">
          <w:rPr>
            <w:rFonts w:ascii="Garamond" w:hAnsi="Garamond"/>
            <w:sz w:val="20"/>
          </w:rPr>
          <w:t xml:space="preserve"> crew transport capsule</w:t>
        </w:r>
      </w:ins>
      <w:del w:id="286" w:author="Miller, Al" w:date="2020-02-18T11:39:00Z">
        <w:r w:rsidR="00F54304" w:rsidRPr="007F4F9C" w:rsidDel="007F4F9C">
          <w:rPr>
            <w:rFonts w:ascii="Garamond" w:hAnsi="Garamond"/>
            <w:sz w:val="20"/>
          </w:rPr>
          <w:delText>CST-100 Starliner</w:delText>
        </w:r>
      </w:del>
      <w:ins w:id="287" w:author="Miller, Al" w:date="2020-02-18T11:23:00Z">
        <w:r w:rsidR="008A2872" w:rsidRPr="007F4F9C">
          <w:rPr>
            <w:rFonts w:ascii="Garamond" w:hAnsi="Garamond"/>
            <w:sz w:val="20"/>
          </w:rPr>
          <w:t xml:space="preserve"> for the International Space Station</w:t>
        </w:r>
      </w:ins>
      <w:ins w:id="288" w:author="Miller2, Al" w:date="2020-02-19T08:47:00Z">
        <w:r w:rsidR="00CC4552">
          <w:rPr>
            <w:rFonts w:ascii="Garamond" w:hAnsi="Garamond"/>
            <w:sz w:val="20"/>
          </w:rPr>
          <w:t>,</w:t>
        </w:r>
      </w:ins>
      <w:ins w:id="289" w:author="Miller, Al" w:date="2020-02-18T11:19:00Z">
        <w:r w:rsidR="00223DAC" w:rsidRPr="007F4F9C">
          <w:rPr>
            <w:rFonts w:ascii="Garamond" w:hAnsi="Garamond"/>
            <w:sz w:val="20"/>
          </w:rPr>
          <w:t xml:space="preserve"> </w:t>
        </w:r>
      </w:ins>
      <w:ins w:id="290" w:author="Miller, Al" w:date="2020-02-18T11:44:00Z">
        <w:r w:rsidR="00D1617C">
          <w:rPr>
            <w:rFonts w:ascii="Garamond" w:hAnsi="Garamond"/>
            <w:sz w:val="20"/>
          </w:rPr>
          <w:t>reducing</w:t>
        </w:r>
      </w:ins>
      <w:ins w:id="291" w:author="Miller, Al" w:date="2020-02-18T11:19:00Z">
        <w:r w:rsidR="00223DAC" w:rsidRPr="007F4F9C">
          <w:rPr>
            <w:rFonts w:ascii="Garamond" w:hAnsi="Garamond"/>
            <w:sz w:val="20"/>
          </w:rPr>
          <w:t xml:space="preserve"> process costs by 90</w:t>
        </w:r>
      </w:ins>
      <w:ins w:id="292" w:author="Miller, Al" w:date="2020-02-18T11:20:00Z">
        <w:r w:rsidR="00223DAC" w:rsidRPr="007F4F9C">
          <w:rPr>
            <w:rFonts w:ascii="Garamond" w:hAnsi="Garamond"/>
            <w:sz w:val="20"/>
          </w:rPr>
          <w:t>%</w:t>
        </w:r>
      </w:ins>
      <w:ins w:id="293" w:author="Miller, Al" w:date="2020-02-18T11:18:00Z">
        <w:r w:rsidR="00223DAC" w:rsidRPr="007F4F9C">
          <w:rPr>
            <w:rFonts w:ascii="Garamond" w:hAnsi="Garamond"/>
            <w:sz w:val="20"/>
          </w:rPr>
          <w:t>;</w:t>
        </w:r>
      </w:ins>
      <w:del w:id="294" w:author="Miller, Al" w:date="2020-02-18T11:17:00Z">
        <w:r w:rsidR="00F54304" w:rsidRPr="007F4F9C" w:rsidDel="00223DAC">
          <w:rPr>
            <w:rFonts w:ascii="Garamond" w:hAnsi="Garamond"/>
            <w:sz w:val="20"/>
          </w:rPr>
          <w:delText>,</w:delText>
        </w:r>
      </w:del>
      <w:del w:id="295" w:author="Miller, Al" w:date="2020-02-18T11:18:00Z">
        <w:r w:rsidR="00DB2B15" w:rsidRPr="007F4F9C" w:rsidDel="00223DAC">
          <w:rPr>
            <w:rFonts w:ascii="Garamond" w:hAnsi="Garamond"/>
            <w:sz w:val="20"/>
          </w:rPr>
          <w:delText xml:space="preserve"> </w:delText>
        </w:r>
      </w:del>
      <w:ins w:id="296" w:author="Miller, Al" w:date="2020-02-18T11:18:00Z">
        <w:r w:rsidR="00223DAC" w:rsidRPr="007F4F9C">
          <w:rPr>
            <w:rFonts w:ascii="Garamond" w:hAnsi="Garamond"/>
            <w:sz w:val="20"/>
          </w:rPr>
          <w:t xml:space="preserve"> </w:t>
        </w:r>
      </w:ins>
      <w:del w:id="297" w:author="Miller, Al" w:date="2020-02-18T11:18:00Z">
        <w:r w:rsidR="00DB2B15" w:rsidRPr="007F4F9C" w:rsidDel="00223DAC">
          <w:rPr>
            <w:rFonts w:ascii="Garamond" w:hAnsi="Garamond"/>
            <w:sz w:val="20"/>
          </w:rPr>
          <w:delText xml:space="preserve">reducing </w:delText>
        </w:r>
      </w:del>
      <w:del w:id="298" w:author="Miller, Al" w:date="2020-02-18T11:20:00Z">
        <w:r w:rsidR="00DB2B15" w:rsidRPr="007F4F9C" w:rsidDel="00223DAC">
          <w:rPr>
            <w:rFonts w:ascii="Garamond" w:hAnsi="Garamond"/>
            <w:sz w:val="20"/>
          </w:rPr>
          <w:delText>process costs by 90</w:delText>
        </w:r>
      </w:del>
      <w:del w:id="299" w:author="Miller, Al" w:date="2020-02-18T11:18:00Z">
        <w:r w:rsidR="00DB2B15" w:rsidRPr="007F4F9C" w:rsidDel="00223DAC">
          <w:rPr>
            <w:rFonts w:ascii="Garamond" w:hAnsi="Garamond"/>
            <w:sz w:val="20"/>
          </w:rPr>
          <w:delText>%;</w:delText>
        </w:r>
        <w:r w:rsidR="00F54304" w:rsidRPr="007F4F9C" w:rsidDel="00223DAC">
          <w:rPr>
            <w:rFonts w:ascii="Garamond" w:hAnsi="Garamond"/>
            <w:sz w:val="20"/>
          </w:rPr>
          <w:delText xml:space="preserve"> </w:delText>
        </w:r>
      </w:del>
      <w:r w:rsidR="002D2A89" w:rsidRPr="007F4F9C">
        <w:rPr>
          <w:rFonts w:ascii="Garamond" w:hAnsi="Garamond"/>
          <w:sz w:val="20"/>
        </w:rPr>
        <w:t>validated</w:t>
      </w:r>
      <w:r w:rsidR="004954C2" w:rsidRPr="007F4F9C">
        <w:rPr>
          <w:rFonts w:ascii="Garamond" w:hAnsi="Garamond"/>
          <w:sz w:val="20"/>
        </w:rPr>
        <w:t xml:space="preserve"> the</w:t>
      </w:r>
      <w:r w:rsidR="002D2A89" w:rsidRPr="007F4F9C">
        <w:rPr>
          <w:rFonts w:ascii="Garamond" w:hAnsi="Garamond"/>
          <w:sz w:val="20"/>
        </w:rPr>
        <w:t xml:space="preserve"> design through </w:t>
      </w:r>
      <w:del w:id="300" w:author="Miller, Al" w:date="2020-02-18T11:08:00Z">
        <w:r w:rsidR="004954C2" w:rsidRPr="007F4F9C" w:rsidDel="004F4ED0">
          <w:rPr>
            <w:rFonts w:ascii="Garamond" w:hAnsi="Garamond"/>
            <w:sz w:val="20"/>
          </w:rPr>
          <w:delText>finite element analysis</w:delText>
        </w:r>
      </w:del>
      <w:ins w:id="301" w:author="Miller, Al" w:date="2020-02-18T11:08:00Z">
        <w:r w:rsidR="004F4ED0" w:rsidRPr="007F4F9C">
          <w:rPr>
            <w:rFonts w:ascii="Garamond" w:hAnsi="Garamond"/>
            <w:sz w:val="20"/>
          </w:rPr>
          <w:t>Finite Element Analysis (ANSYS LS-DYNA)</w:t>
        </w:r>
      </w:ins>
      <w:r w:rsidR="004954C2" w:rsidRPr="007F4F9C">
        <w:rPr>
          <w:rFonts w:ascii="Garamond" w:hAnsi="Garamond"/>
          <w:sz w:val="20"/>
        </w:rPr>
        <w:t xml:space="preserve"> </w:t>
      </w:r>
      <w:r w:rsidR="00F54304" w:rsidRPr="007F4F9C">
        <w:rPr>
          <w:rFonts w:ascii="Garamond" w:hAnsi="Garamond"/>
          <w:sz w:val="20"/>
        </w:rPr>
        <w:t>and physical testing</w:t>
      </w:r>
      <w:ins w:id="302" w:author="Miller, Al" w:date="2020-02-18T10:14:00Z">
        <w:r w:rsidR="00196235" w:rsidRPr="007F4F9C">
          <w:rPr>
            <w:rFonts w:ascii="Garamond" w:hAnsi="Garamond"/>
            <w:sz w:val="20"/>
          </w:rPr>
          <w:t xml:space="preserve">, and </w:t>
        </w:r>
      </w:ins>
      <w:del w:id="303" w:author="Miller, Al" w:date="2020-02-18T10:14:00Z">
        <w:r w:rsidR="00F54304" w:rsidRPr="007F4F9C" w:rsidDel="00D308E2">
          <w:rPr>
            <w:rFonts w:ascii="Garamond" w:hAnsi="Garamond"/>
            <w:sz w:val="20"/>
          </w:rPr>
          <w:delText>,</w:delText>
        </w:r>
      </w:del>
      <w:del w:id="304" w:author="Miller, Al" w:date="2020-02-18T11:20:00Z">
        <w:r w:rsidR="00F54304" w:rsidRPr="007F4F9C" w:rsidDel="00196235">
          <w:rPr>
            <w:rFonts w:ascii="Garamond" w:hAnsi="Garamond"/>
            <w:sz w:val="20"/>
          </w:rPr>
          <w:delText xml:space="preserve"> </w:delText>
        </w:r>
      </w:del>
      <w:del w:id="305" w:author="Miller, Al" w:date="2020-02-18T09:16:00Z">
        <w:r w:rsidR="00F54304" w:rsidRPr="007F4F9C" w:rsidDel="00F87592">
          <w:rPr>
            <w:rFonts w:ascii="Garamond" w:hAnsi="Garamond"/>
            <w:sz w:val="20"/>
          </w:rPr>
          <w:delText xml:space="preserve">socialized </w:delText>
        </w:r>
        <w:r w:rsidR="004954C2" w:rsidRPr="007F4F9C" w:rsidDel="00F87592">
          <w:rPr>
            <w:rFonts w:ascii="Garamond" w:hAnsi="Garamond"/>
            <w:sz w:val="20"/>
          </w:rPr>
          <w:delText xml:space="preserve">and </w:delText>
        </w:r>
      </w:del>
      <w:r w:rsidR="004954C2" w:rsidRPr="007F4F9C">
        <w:rPr>
          <w:rFonts w:ascii="Garamond" w:hAnsi="Garamond"/>
          <w:sz w:val="20"/>
        </w:rPr>
        <w:t xml:space="preserve">presented </w:t>
      </w:r>
      <w:ins w:id="306" w:author="Miller, Al" w:date="2020-02-18T11:20:00Z">
        <w:r w:rsidR="00196235" w:rsidRPr="007F4F9C">
          <w:rPr>
            <w:rFonts w:ascii="Garamond" w:hAnsi="Garamond"/>
            <w:sz w:val="20"/>
          </w:rPr>
          <w:t xml:space="preserve">the </w:t>
        </w:r>
      </w:ins>
      <w:r w:rsidR="00F54304" w:rsidRPr="007F4F9C">
        <w:rPr>
          <w:rFonts w:ascii="Garamond" w:hAnsi="Garamond"/>
          <w:sz w:val="20"/>
        </w:rPr>
        <w:t xml:space="preserve">concept </w:t>
      </w:r>
      <w:ins w:id="307" w:author="Miller, Al" w:date="2020-02-18T09:17:00Z">
        <w:r w:rsidR="00F87592" w:rsidRPr="007F4F9C">
          <w:rPr>
            <w:rFonts w:ascii="Garamond" w:hAnsi="Garamond"/>
            <w:sz w:val="20"/>
          </w:rPr>
          <w:t>to executives at United Technologies for future adoption</w:t>
        </w:r>
      </w:ins>
      <w:del w:id="308" w:author="Miller, Al" w:date="2020-02-18T09:17:00Z">
        <w:r w:rsidR="00F54304" w:rsidRPr="007F4F9C" w:rsidDel="00F87592">
          <w:rPr>
            <w:rFonts w:ascii="Garamond" w:hAnsi="Garamond"/>
            <w:sz w:val="20"/>
          </w:rPr>
          <w:delText>for</w:delText>
        </w:r>
        <w:r w:rsidR="002D2A89" w:rsidRPr="007F4F9C" w:rsidDel="00F87592">
          <w:rPr>
            <w:rFonts w:ascii="Garamond" w:hAnsi="Garamond"/>
            <w:sz w:val="20"/>
          </w:rPr>
          <w:delText xml:space="preserve"> adoption </w:delText>
        </w:r>
        <w:r w:rsidR="004954C2" w:rsidRPr="007F4F9C" w:rsidDel="00F87592">
          <w:rPr>
            <w:rFonts w:ascii="Garamond" w:hAnsi="Garamond"/>
            <w:sz w:val="20"/>
          </w:rPr>
          <w:delText>to executives at</w:delText>
        </w:r>
        <w:r w:rsidR="002D2A89" w:rsidRPr="007F4F9C" w:rsidDel="00F87592">
          <w:rPr>
            <w:rFonts w:ascii="Garamond" w:hAnsi="Garamond"/>
            <w:sz w:val="20"/>
          </w:rPr>
          <w:delText xml:space="preserve"> U</w:delText>
        </w:r>
        <w:r w:rsidR="00D64221" w:rsidRPr="007F4F9C" w:rsidDel="00F87592">
          <w:rPr>
            <w:rFonts w:ascii="Garamond" w:hAnsi="Garamond"/>
            <w:sz w:val="20"/>
          </w:rPr>
          <w:delText>nited Technologies</w:delText>
        </w:r>
      </w:del>
    </w:p>
    <w:p w:rsidR="00E844CF" w:rsidRPr="007F4F9C" w:rsidRDefault="00E844CF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12"/>
          <w:szCs w:val="12"/>
          <w:rPrChange w:id="309" w:author="Miller, Al" w:date="2020-02-18T11:38:00Z">
            <w:rPr>
              <w:rFonts w:ascii="Garamond" w:hAnsi="Garamond"/>
              <w:sz w:val="14"/>
              <w:szCs w:val="14"/>
            </w:rPr>
          </w:rPrChange>
        </w:rPr>
      </w:pPr>
    </w:p>
    <w:p w:rsidR="003B2C95" w:rsidRPr="007F4F9C" w:rsidRDefault="003B2C95" w:rsidP="00E51E17">
      <w:pPr>
        <w:pStyle w:val="NoSpacing"/>
        <w:tabs>
          <w:tab w:val="clear" w:pos="9360"/>
          <w:tab w:val="left" w:pos="9000"/>
          <w:tab w:val="right" w:pos="9180"/>
        </w:tabs>
        <w:ind w:right="-27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General Dynamics, Electric Boat</w:t>
      </w:r>
      <w:r w:rsidR="00F54304" w:rsidRPr="007F4F9C">
        <w:rPr>
          <w:rFonts w:ascii="Garamond" w:hAnsi="Garamond"/>
          <w:sz w:val="20"/>
        </w:rPr>
        <w:t>,</w:t>
      </w:r>
      <w:r w:rsidRPr="007F4F9C">
        <w:rPr>
          <w:rFonts w:ascii="Garamond" w:hAnsi="Garamond"/>
          <w:sz w:val="20"/>
        </w:rPr>
        <w:t xml:space="preserve"> New London, </w:t>
      </w:r>
      <w:r w:rsidR="00FD25C6" w:rsidRPr="007F4F9C">
        <w:rPr>
          <w:rFonts w:ascii="Garamond" w:hAnsi="Garamond"/>
          <w:sz w:val="20"/>
        </w:rPr>
        <w:t>CT</w:t>
      </w:r>
      <w:r w:rsidR="00F853E4" w:rsidRPr="007F4F9C">
        <w:rPr>
          <w:rFonts w:ascii="Garamond" w:hAnsi="Garamond"/>
          <w:sz w:val="20"/>
        </w:rPr>
        <w:tab/>
      </w:r>
      <w:r w:rsidR="00F853E4" w:rsidRPr="007F4F9C">
        <w:rPr>
          <w:rFonts w:ascii="Garamond" w:hAnsi="Garamond"/>
          <w:sz w:val="20"/>
        </w:rPr>
        <w:tab/>
      </w:r>
      <w:r w:rsidR="00F853E4" w:rsidRPr="007F4F9C">
        <w:rPr>
          <w:rFonts w:ascii="Garamond" w:hAnsi="Garamond"/>
          <w:sz w:val="20"/>
        </w:rPr>
        <w:tab/>
      </w:r>
      <w:r w:rsidR="00F853E4" w:rsidRPr="007F4F9C">
        <w:rPr>
          <w:rFonts w:ascii="Garamond" w:hAnsi="Garamond"/>
          <w:sz w:val="20"/>
        </w:rPr>
        <w:tab/>
      </w:r>
      <w:r w:rsidR="00C735D5" w:rsidRPr="007F4F9C">
        <w:rPr>
          <w:rFonts w:ascii="Garamond" w:hAnsi="Garamond"/>
          <w:sz w:val="20"/>
        </w:rPr>
        <w:tab/>
      </w:r>
      <w:r w:rsidR="00F853E4" w:rsidRPr="007F4F9C">
        <w:rPr>
          <w:rFonts w:ascii="Garamond" w:hAnsi="Garamond"/>
          <w:sz w:val="20"/>
        </w:rPr>
        <w:t>2016</w:t>
      </w:r>
    </w:p>
    <w:p w:rsidR="005C4752" w:rsidRPr="007F4F9C" w:rsidRDefault="00DB2B15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i/>
          <w:sz w:val="20"/>
        </w:rPr>
        <w:t>Intern</w:t>
      </w:r>
    </w:p>
    <w:p w:rsidR="00FD25C6" w:rsidRPr="007F4F9C" w:rsidRDefault="005C4752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Assisted</w:t>
      </w:r>
      <w:ins w:id="310" w:author="Miller2, Al" w:date="2020-02-19T08:47:00Z">
        <w:r w:rsidR="00CC4552">
          <w:rPr>
            <w:rFonts w:ascii="Garamond" w:hAnsi="Garamond"/>
            <w:sz w:val="20"/>
          </w:rPr>
          <w:t xml:space="preserve"> </w:t>
        </w:r>
      </w:ins>
      <w:ins w:id="311" w:author="Miller2, Al" w:date="2020-02-19T09:04:00Z">
        <w:r w:rsidR="005C2988">
          <w:rPr>
            <w:rFonts w:ascii="Garamond" w:hAnsi="Garamond"/>
            <w:sz w:val="20"/>
          </w:rPr>
          <w:t xml:space="preserve">a </w:t>
        </w:r>
      </w:ins>
      <w:ins w:id="312" w:author="Miller2, Al" w:date="2020-02-19T08:47:00Z">
        <w:r w:rsidR="00CC4552">
          <w:rPr>
            <w:rFonts w:ascii="Garamond" w:hAnsi="Garamond"/>
            <w:sz w:val="20"/>
          </w:rPr>
          <w:t>team of</w:t>
        </w:r>
      </w:ins>
      <w:r w:rsidR="00727519" w:rsidRPr="007F4F9C">
        <w:rPr>
          <w:rFonts w:ascii="Garamond" w:hAnsi="Garamond"/>
          <w:sz w:val="20"/>
        </w:rPr>
        <w:t xml:space="preserve"> </w:t>
      </w:r>
      <w:r w:rsidR="00FD25C6" w:rsidRPr="007F4F9C">
        <w:rPr>
          <w:rFonts w:ascii="Garamond" w:hAnsi="Garamond"/>
          <w:sz w:val="20"/>
        </w:rPr>
        <w:t xml:space="preserve">project engineers </w:t>
      </w:r>
      <w:r w:rsidR="005D5FAB" w:rsidRPr="007F4F9C">
        <w:rPr>
          <w:rFonts w:ascii="Garamond" w:hAnsi="Garamond"/>
          <w:sz w:val="20"/>
        </w:rPr>
        <w:t xml:space="preserve">in </w:t>
      </w:r>
      <w:r w:rsidR="00E20756" w:rsidRPr="007F4F9C">
        <w:rPr>
          <w:rFonts w:ascii="Garamond" w:hAnsi="Garamond"/>
          <w:sz w:val="20"/>
        </w:rPr>
        <w:t xml:space="preserve">execution of </w:t>
      </w:r>
      <w:ins w:id="313" w:author="Miller, Al" w:date="2020-02-18T09:17:00Z">
        <w:r w:rsidR="00F87592" w:rsidRPr="007F4F9C">
          <w:rPr>
            <w:rFonts w:ascii="Garamond" w:hAnsi="Garamond"/>
            <w:sz w:val="20"/>
          </w:rPr>
          <w:t xml:space="preserve">a </w:t>
        </w:r>
      </w:ins>
      <w:r w:rsidR="00E20756" w:rsidRPr="007F4F9C">
        <w:rPr>
          <w:rFonts w:ascii="Garamond" w:hAnsi="Garamond"/>
          <w:sz w:val="20"/>
        </w:rPr>
        <w:t>large capital</w:t>
      </w:r>
      <w:ins w:id="314" w:author="Miller, Al" w:date="2020-02-18T09:17:00Z">
        <w:r w:rsidR="00F87592" w:rsidRPr="007F4F9C">
          <w:rPr>
            <w:rFonts w:ascii="Garamond" w:hAnsi="Garamond"/>
            <w:sz w:val="20"/>
          </w:rPr>
          <w:t xml:space="preserve"> construction</w:t>
        </w:r>
      </w:ins>
      <w:r w:rsidR="00E20756" w:rsidRPr="007F4F9C">
        <w:rPr>
          <w:rFonts w:ascii="Garamond" w:hAnsi="Garamond"/>
          <w:sz w:val="20"/>
        </w:rPr>
        <w:t xml:space="preserve"> projec</w:t>
      </w:r>
      <w:del w:id="315" w:author="Miller, Al" w:date="2020-02-18T09:18:00Z">
        <w:r w:rsidR="00E20756" w:rsidRPr="007F4F9C" w:rsidDel="00F87592">
          <w:rPr>
            <w:rFonts w:ascii="Garamond" w:hAnsi="Garamond"/>
            <w:sz w:val="20"/>
          </w:rPr>
          <w:delText xml:space="preserve">t </w:delText>
        </w:r>
      </w:del>
      <w:ins w:id="316" w:author="Miller, Al" w:date="2020-02-18T09:18:00Z">
        <w:r w:rsidR="00F87592" w:rsidRPr="007F4F9C">
          <w:rPr>
            <w:rFonts w:ascii="Garamond" w:hAnsi="Garamond"/>
            <w:sz w:val="20"/>
          </w:rPr>
          <w:t xml:space="preserve">t of an </w:t>
        </w:r>
      </w:ins>
      <w:del w:id="317" w:author="Miller, Al" w:date="2020-02-18T09:18:00Z">
        <w:r w:rsidR="00E20756" w:rsidRPr="007F4F9C" w:rsidDel="00F87592">
          <w:rPr>
            <w:rFonts w:ascii="Garamond" w:hAnsi="Garamond"/>
            <w:sz w:val="20"/>
          </w:rPr>
          <w:delText xml:space="preserve">of </w:delText>
        </w:r>
      </w:del>
      <w:del w:id="318" w:author="Miller, Al" w:date="2020-02-18T09:17:00Z">
        <w:r w:rsidR="00E20756" w:rsidRPr="007F4F9C" w:rsidDel="00F87592">
          <w:rPr>
            <w:rFonts w:ascii="Garamond" w:hAnsi="Garamond"/>
            <w:sz w:val="20"/>
          </w:rPr>
          <w:delText>construction of o</w:delText>
        </w:r>
      </w:del>
      <w:del w:id="319" w:author="Miller, Al" w:date="2020-02-18T09:18:00Z">
        <w:r w:rsidR="00E20756" w:rsidRPr="007F4F9C" w:rsidDel="00F87592">
          <w:rPr>
            <w:rFonts w:ascii="Garamond" w:hAnsi="Garamond"/>
            <w:sz w:val="20"/>
          </w:rPr>
          <w:delText xml:space="preserve">n </w:delText>
        </w:r>
      </w:del>
      <w:r w:rsidR="00E20756" w:rsidRPr="007F4F9C">
        <w:rPr>
          <w:rFonts w:ascii="Garamond" w:hAnsi="Garamond"/>
          <w:sz w:val="20"/>
        </w:rPr>
        <w:t>on</w:t>
      </w:r>
      <w:ins w:id="320" w:author="Miller, Al" w:date="2020-02-18T10:14:00Z">
        <w:r w:rsidR="00D308E2" w:rsidRPr="007F4F9C">
          <w:rPr>
            <w:rFonts w:ascii="Garamond" w:hAnsi="Garamond"/>
            <w:sz w:val="20"/>
          </w:rPr>
          <w:t>-</w:t>
        </w:r>
      </w:ins>
      <w:r w:rsidR="00E20756" w:rsidRPr="007F4F9C">
        <w:rPr>
          <w:rFonts w:ascii="Garamond" w:hAnsi="Garamond"/>
          <w:sz w:val="20"/>
        </w:rPr>
        <w:t>shore</w:t>
      </w:r>
      <w:r w:rsidR="00FD25C6" w:rsidRPr="007F4F9C">
        <w:rPr>
          <w:rFonts w:ascii="Garamond" w:hAnsi="Garamond"/>
          <w:sz w:val="20"/>
        </w:rPr>
        <w:t xml:space="preserve"> test facility at Cape Canaveral</w:t>
      </w:r>
      <w:r w:rsidR="00E20756" w:rsidRPr="007F4F9C">
        <w:rPr>
          <w:rFonts w:ascii="Garamond" w:hAnsi="Garamond"/>
          <w:sz w:val="20"/>
        </w:rPr>
        <w:t xml:space="preserve"> for the US Navy</w:t>
      </w:r>
      <w:ins w:id="321" w:author="Miller, Al" w:date="2020-02-18T10:14:00Z">
        <w:r w:rsidR="00D308E2" w:rsidRPr="007F4F9C">
          <w:rPr>
            <w:rFonts w:ascii="Garamond" w:hAnsi="Garamond"/>
            <w:sz w:val="20"/>
          </w:rPr>
          <w:t xml:space="preserve"> through CAD modeling of</w:t>
        </w:r>
      </w:ins>
      <w:del w:id="322" w:author="Miller, Al" w:date="2020-02-18T10:14:00Z">
        <w:r w:rsidR="00D3592D" w:rsidRPr="007F4F9C" w:rsidDel="00D308E2">
          <w:rPr>
            <w:rFonts w:ascii="Garamond" w:hAnsi="Garamond"/>
            <w:sz w:val="20"/>
          </w:rPr>
          <w:delText xml:space="preserve">. </w:delText>
        </w:r>
      </w:del>
      <w:del w:id="323" w:author="Miller, Al" w:date="2020-02-18T09:20:00Z">
        <w:r w:rsidR="00517645" w:rsidRPr="007F4F9C" w:rsidDel="00D33213">
          <w:rPr>
            <w:rFonts w:ascii="Garamond" w:hAnsi="Garamond"/>
            <w:sz w:val="20"/>
          </w:rPr>
          <w:delText>Modeled</w:delText>
        </w:r>
        <w:r w:rsidR="00E20756" w:rsidRPr="007F4F9C" w:rsidDel="00D33213">
          <w:rPr>
            <w:rFonts w:ascii="Garamond" w:hAnsi="Garamond"/>
            <w:sz w:val="20"/>
          </w:rPr>
          <w:delText xml:space="preserve"> </w:delText>
        </w:r>
      </w:del>
      <w:del w:id="324" w:author="Miller, Al" w:date="2020-02-18T10:14:00Z">
        <w:r w:rsidR="00E20756" w:rsidRPr="007F4F9C" w:rsidDel="00D308E2">
          <w:rPr>
            <w:rFonts w:ascii="Garamond" w:hAnsi="Garamond"/>
            <w:sz w:val="20"/>
          </w:rPr>
          <w:delText xml:space="preserve">CAD </w:delText>
        </w:r>
      </w:del>
      <w:del w:id="325" w:author="Miller, Al" w:date="2020-02-18T09:20:00Z">
        <w:r w:rsidR="00E20756" w:rsidRPr="007F4F9C" w:rsidDel="00D33213">
          <w:rPr>
            <w:rFonts w:ascii="Garamond" w:hAnsi="Garamond"/>
            <w:sz w:val="20"/>
          </w:rPr>
          <w:delText xml:space="preserve">modeling </w:delText>
        </w:r>
      </w:del>
      <w:ins w:id="326" w:author="Miller, Al" w:date="2020-02-18T10:15:00Z">
        <w:r w:rsidR="00D308E2" w:rsidRPr="007F4F9C">
          <w:rPr>
            <w:rFonts w:ascii="Garamond" w:hAnsi="Garamond"/>
            <w:sz w:val="20"/>
          </w:rPr>
          <w:t xml:space="preserve"> </w:t>
        </w:r>
      </w:ins>
      <w:ins w:id="327" w:author="Miller, Al" w:date="2020-02-18T09:20:00Z">
        <w:r w:rsidR="00D33213" w:rsidRPr="007F4F9C">
          <w:rPr>
            <w:rFonts w:ascii="Garamond" w:hAnsi="Garamond"/>
            <w:sz w:val="20"/>
          </w:rPr>
          <w:t xml:space="preserve">system components </w:t>
        </w:r>
      </w:ins>
      <w:r w:rsidR="00E20756" w:rsidRPr="007F4F9C">
        <w:rPr>
          <w:rFonts w:ascii="Garamond" w:hAnsi="Garamond"/>
          <w:sz w:val="20"/>
        </w:rPr>
        <w:t>with Siemens NX</w:t>
      </w:r>
      <w:del w:id="328" w:author="Miller, Al" w:date="2020-02-18T12:36:00Z">
        <w:r w:rsidR="00E20756" w:rsidRPr="007F4F9C" w:rsidDel="005D67D2">
          <w:rPr>
            <w:rFonts w:ascii="Garamond" w:hAnsi="Garamond"/>
            <w:sz w:val="20"/>
          </w:rPr>
          <w:delText xml:space="preserve">, </w:delText>
        </w:r>
      </w:del>
      <w:ins w:id="329" w:author="Miller, Al" w:date="2020-02-18T12:36:00Z">
        <w:r w:rsidR="005D67D2">
          <w:rPr>
            <w:rFonts w:ascii="Garamond" w:hAnsi="Garamond"/>
            <w:sz w:val="20"/>
          </w:rPr>
          <w:t>;</w:t>
        </w:r>
        <w:r w:rsidR="005D67D2" w:rsidRPr="007F4F9C">
          <w:rPr>
            <w:rFonts w:ascii="Garamond" w:hAnsi="Garamond"/>
            <w:sz w:val="20"/>
          </w:rPr>
          <w:t xml:space="preserve"> </w:t>
        </w:r>
      </w:ins>
      <w:r w:rsidR="00517645" w:rsidRPr="007F4F9C">
        <w:rPr>
          <w:rFonts w:ascii="Garamond" w:hAnsi="Garamond"/>
          <w:sz w:val="20"/>
        </w:rPr>
        <w:t xml:space="preserve">interpreted and improved </w:t>
      </w:r>
      <w:r w:rsidR="00E20756" w:rsidRPr="007F4F9C">
        <w:rPr>
          <w:rFonts w:ascii="Garamond" w:hAnsi="Garamond"/>
          <w:sz w:val="20"/>
        </w:rPr>
        <w:t xml:space="preserve">HVAC </w:t>
      </w:r>
      <w:ins w:id="330" w:author="Miller, Al" w:date="2020-02-18T12:37:00Z">
        <w:r w:rsidR="005D67D2">
          <w:rPr>
            <w:rFonts w:ascii="Garamond" w:hAnsi="Garamond"/>
            <w:sz w:val="20"/>
          </w:rPr>
          <w:t xml:space="preserve">system </w:t>
        </w:r>
      </w:ins>
      <w:r w:rsidR="00E20756" w:rsidRPr="007F4F9C">
        <w:rPr>
          <w:rFonts w:ascii="Garamond" w:hAnsi="Garamond"/>
          <w:sz w:val="20"/>
        </w:rPr>
        <w:t xml:space="preserve">control diagrams and </w:t>
      </w:r>
      <w:del w:id="331" w:author="Miller, Al" w:date="2020-02-18T12:37:00Z">
        <w:r w:rsidR="00E20756" w:rsidRPr="007F4F9C" w:rsidDel="005D67D2">
          <w:rPr>
            <w:rFonts w:ascii="Garamond" w:hAnsi="Garamond"/>
            <w:sz w:val="20"/>
          </w:rPr>
          <w:delText xml:space="preserve">system </w:delText>
        </w:r>
      </w:del>
      <w:ins w:id="332" w:author="Miller, Al" w:date="2020-02-18T12:37:00Z">
        <w:r w:rsidR="005D67D2">
          <w:rPr>
            <w:rFonts w:ascii="Garamond" w:hAnsi="Garamond"/>
            <w:sz w:val="20"/>
          </w:rPr>
          <w:t>building</w:t>
        </w:r>
        <w:r w:rsidR="005D67D2" w:rsidRPr="007F4F9C">
          <w:rPr>
            <w:rFonts w:ascii="Garamond" w:hAnsi="Garamond"/>
            <w:sz w:val="20"/>
          </w:rPr>
          <w:t xml:space="preserve"> </w:t>
        </w:r>
      </w:ins>
      <w:r w:rsidR="00E20756" w:rsidRPr="007F4F9C">
        <w:rPr>
          <w:rFonts w:ascii="Garamond" w:hAnsi="Garamond"/>
          <w:sz w:val="20"/>
        </w:rPr>
        <w:t xml:space="preserve">P&amp;IDs, </w:t>
      </w:r>
      <w:ins w:id="333" w:author="Miller, Al" w:date="2020-02-18T12:37:00Z">
        <w:r w:rsidR="005D67D2">
          <w:rPr>
            <w:rFonts w:ascii="Garamond" w:hAnsi="Garamond"/>
            <w:sz w:val="20"/>
          </w:rPr>
          <w:t xml:space="preserve">and </w:t>
        </w:r>
      </w:ins>
      <w:r w:rsidR="00E20756" w:rsidRPr="007F4F9C">
        <w:rPr>
          <w:rFonts w:ascii="Garamond" w:hAnsi="Garamond"/>
          <w:sz w:val="20"/>
        </w:rPr>
        <w:t xml:space="preserve">performed head loss calculations </w:t>
      </w:r>
      <w:r w:rsidR="00517645" w:rsidRPr="007F4F9C">
        <w:rPr>
          <w:rFonts w:ascii="Garamond" w:hAnsi="Garamond"/>
          <w:sz w:val="20"/>
        </w:rPr>
        <w:t>for</w:t>
      </w:r>
      <w:r w:rsidR="00E20756" w:rsidRPr="007F4F9C">
        <w:rPr>
          <w:rFonts w:ascii="Garamond" w:hAnsi="Garamond"/>
          <w:sz w:val="20"/>
        </w:rPr>
        <w:t xml:space="preserve"> large piping systems using Excel</w:t>
      </w:r>
    </w:p>
    <w:p w:rsidR="00E20756" w:rsidRPr="007F4F9C" w:rsidRDefault="00E20756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b/>
          <w:sz w:val="12"/>
          <w:szCs w:val="12"/>
          <w:rPrChange w:id="334" w:author="Miller, Al" w:date="2020-02-18T11:38:00Z">
            <w:rPr>
              <w:rFonts w:ascii="Garamond" w:hAnsi="Garamond"/>
              <w:b/>
              <w:sz w:val="14"/>
              <w:szCs w:val="14"/>
            </w:rPr>
          </w:rPrChange>
        </w:rPr>
      </w:pP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ind w:right="-63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Nguyen Research Group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="00E51E17"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>2015 – 2018</w:t>
      </w: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i/>
          <w:sz w:val="20"/>
        </w:rPr>
        <w:t>Researcher</w:t>
      </w:r>
      <w:r w:rsidRPr="007F4F9C">
        <w:rPr>
          <w:rFonts w:ascii="Garamond" w:hAnsi="Garamond"/>
          <w:sz w:val="20"/>
        </w:rPr>
        <w:t>, nguyenresearchgroup.com</w:t>
      </w: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Co-authored </w:t>
      </w:r>
      <w:r w:rsidRPr="007F4F9C">
        <w:rPr>
          <w:rFonts w:ascii="Garamond" w:hAnsi="Garamond"/>
          <w:i/>
          <w:sz w:val="20"/>
        </w:rPr>
        <w:t>A Biodegradable Piezoelectric Force Sensor</w:t>
      </w:r>
      <w:r w:rsidRPr="007F4F9C">
        <w:rPr>
          <w:rFonts w:ascii="Garamond" w:hAnsi="Garamond"/>
          <w:sz w:val="20"/>
        </w:rPr>
        <w:t xml:space="preserve"> in </w:t>
      </w:r>
      <w:del w:id="335" w:author="Miller, Al" w:date="2020-02-18T11:29:00Z">
        <w:r w:rsidRPr="007F4F9C" w:rsidDel="00F80952">
          <w:rPr>
            <w:rFonts w:ascii="Garamond" w:hAnsi="Garamond"/>
            <w:sz w:val="20"/>
          </w:rPr>
          <w:delText>PNA</w:delText>
        </w:r>
      </w:del>
      <w:ins w:id="336" w:author="Miller, Al" w:date="2020-02-18T11:29:00Z">
        <w:r w:rsidR="00F80952" w:rsidRPr="007F4F9C">
          <w:rPr>
            <w:rFonts w:ascii="Garamond" w:hAnsi="Garamond"/>
            <w:sz w:val="20"/>
          </w:rPr>
          <w:t>PNAS</w:t>
        </w:r>
      </w:ins>
      <w:del w:id="337" w:author="Miller, Al" w:date="2020-02-18T09:22:00Z">
        <w:r w:rsidRPr="007F4F9C" w:rsidDel="00D33213">
          <w:rPr>
            <w:rFonts w:ascii="Garamond" w:hAnsi="Garamond"/>
            <w:sz w:val="20"/>
          </w:rPr>
          <w:delText>S</w:delText>
        </w:r>
      </w:del>
      <w:r w:rsidRPr="007F4F9C">
        <w:rPr>
          <w:rFonts w:ascii="Garamond" w:hAnsi="Garamond"/>
          <w:sz w:val="20"/>
        </w:rPr>
        <w:t xml:space="preserve"> (14% acceptance rate)</w:t>
      </w: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Co-authored </w:t>
      </w:r>
      <w:r w:rsidRPr="007F4F9C">
        <w:rPr>
          <w:rFonts w:ascii="Garamond" w:hAnsi="Garamond"/>
          <w:i/>
          <w:sz w:val="20"/>
        </w:rPr>
        <w:t xml:space="preserve">3D nano- and micro-patterning of biomaterials for controlled drug delivery </w:t>
      </w:r>
      <w:r w:rsidRPr="007F4F9C">
        <w:rPr>
          <w:rFonts w:ascii="Garamond" w:hAnsi="Garamond"/>
          <w:sz w:val="20"/>
        </w:rPr>
        <w:t>in Future Science</w:t>
      </w:r>
    </w:p>
    <w:p w:rsidR="00CC1BDB" w:rsidRPr="007F4F9C" w:rsidRDefault="00CC1BDB" w:rsidP="00CC1BDB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b/>
          <w:sz w:val="12"/>
          <w:szCs w:val="12"/>
          <w:rPrChange w:id="338" w:author="Miller, Al" w:date="2020-02-18T11:38:00Z">
            <w:rPr>
              <w:rFonts w:ascii="Garamond" w:hAnsi="Garamond"/>
              <w:b/>
              <w:sz w:val="14"/>
              <w:szCs w:val="14"/>
            </w:rPr>
          </w:rPrChange>
        </w:rPr>
      </w:pPr>
    </w:p>
    <w:p w:rsidR="00CC1BDB" w:rsidRPr="007F4F9C" w:rsidRDefault="00CC1BDB" w:rsidP="00CC1BDB">
      <w:pPr>
        <w:pStyle w:val="NoSpacing"/>
        <w:tabs>
          <w:tab w:val="clear" w:pos="9360"/>
          <w:tab w:val="left" w:pos="9000"/>
          <w:tab w:val="right" w:pos="9180"/>
        </w:tabs>
        <w:ind w:right="-36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Spring Valley Student Farm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  <w:t>2015 – 2018</w:t>
      </w:r>
    </w:p>
    <w:p w:rsidR="00CC1BDB" w:rsidRPr="007F4F9C" w:rsidRDefault="00CC1BDB" w:rsidP="00CC1BDB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i/>
          <w:sz w:val="20"/>
        </w:rPr>
        <w:t>Farmer</w:t>
      </w:r>
    </w:p>
    <w:p w:rsidR="00CC1BDB" w:rsidRPr="007F4F9C" w:rsidRDefault="00CC1BDB" w:rsidP="00CC1BDB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b/>
          <w:sz w:val="20"/>
        </w:rPr>
      </w:pPr>
      <w:r w:rsidRPr="007F4F9C">
        <w:rPr>
          <w:rFonts w:ascii="Garamond" w:hAnsi="Garamond"/>
          <w:sz w:val="20"/>
        </w:rPr>
        <w:t>Volunteered at an organic, self-sustaining farm; lived on the farm</w:t>
      </w:r>
      <w:ins w:id="339" w:author="Miller, Al" w:date="2020-02-18T10:15:00Z">
        <w:r w:rsidR="00D308E2" w:rsidRPr="007F4F9C">
          <w:rPr>
            <w:rFonts w:ascii="Garamond" w:hAnsi="Garamond"/>
            <w:sz w:val="20"/>
          </w:rPr>
          <w:t xml:space="preserve"> in</w:t>
        </w:r>
      </w:ins>
      <w:r w:rsidRPr="007F4F9C">
        <w:rPr>
          <w:rFonts w:ascii="Garamond" w:hAnsi="Garamond"/>
          <w:sz w:val="20"/>
        </w:rPr>
        <w:t xml:space="preserve"> 2017–2018, </w:t>
      </w:r>
      <w:del w:id="340" w:author="Miller, Al" w:date="2020-02-18T11:29:00Z">
        <w:r w:rsidRPr="007F4F9C" w:rsidDel="00A577B5">
          <w:rPr>
            <w:rFonts w:ascii="Garamond" w:hAnsi="Garamond"/>
            <w:sz w:val="20"/>
          </w:rPr>
          <w:delText>growin</w:delText>
        </w:r>
      </w:del>
      <w:ins w:id="341" w:author="Miller, Al" w:date="2020-02-18T11:29:00Z">
        <w:r w:rsidR="00A577B5" w:rsidRPr="007F4F9C">
          <w:rPr>
            <w:rFonts w:ascii="Garamond" w:hAnsi="Garamond"/>
            <w:sz w:val="20"/>
          </w:rPr>
          <w:t>grew a</w:t>
        </w:r>
      </w:ins>
      <w:ins w:id="342" w:author="Miller, Al" w:date="2020-02-18T10:15:00Z">
        <w:r w:rsidR="00D308E2" w:rsidRPr="007F4F9C">
          <w:rPr>
            <w:rFonts w:ascii="Garamond" w:hAnsi="Garamond"/>
            <w:sz w:val="20"/>
          </w:rPr>
          <w:t xml:space="preserve"> community through </w:t>
        </w:r>
      </w:ins>
      <w:ins w:id="343" w:author="Miller, Al" w:date="2020-02-18T11:29:00Z">
        <w:r w:rsidR="00A577B5" w:rsidRPr="007F4F9C">
          <w:rPr>
            <w:rFonts w:ascii="Garamond" w:hAnsi="Garamond"/>
            <w:sz w:val="20"/>
          </w:rPr>
          <w:t>education</w:t>
        </w:r>
      </w:ins>
      <w:ins w:id="344" w:author="Miller, Al" w:date="2020-02-18T10:15:00Z">
        <w:r w:rsidR="00D308E2" w:rsidRPr="007F4F9C">
          <w:rPr>
            <w:rFonts w:ascii="Garamond" w:hAnsi="Garamond"/>
            <w:sz w:val="20"/>
          </w:rPr>
          <w:t xml:space="preserve"> and </w:t>
        </w:r>
      </w:ins>
      <w:del w:id="345" w:author="Miller, Al" w:date="2020-02-18T10:15:00Z">
        <w:r w:rsidRPr="007F4F9C" w:rsidDel="00D308E2">
          <w:rPr>
            <w:rFonts w:ascii="Garamond" w:hAnsi="Garamond"/>
            <w:sz w:val="20"/>
          </w:rPr>
          <w:delText xml:space="preserve">g a community through </w:delText>
        </w:r>
      </w:del>
      <w:r w:rsidRPr="007F4F9C">
        <w:rPr>
          <w:rFonts w:ascii="Garamond" w:hAnsi="Garamond"/>
          <w:sz w:val="20"/>
        </w:rPr>
        <w:t xml:space="preserve">outreach; co-designed </w:t>
      </w:r>
      <w:del w:id="346" w:author="Miller, Al" w:date="2020-02-18T10:16:00Z">
        <w:r w:rsidRPr="007F4F9C" w:rsidDel="00D308E2">
          <w:rPr>
            <w:rFonts w:ascii="Garamond" w:hAnsi="Garamond"/>
            <w:sz w:val="20"/>
          </w:rPr>
          <w:delText xml:space="preserve">&amp; </w:delText>
        </w:r>
      </w:del>
      <w:ins w:id="347" w:author="Miller, Al" w:date="2020-02-18T10:16:00Z">
        <w:r w:rsidR="00D308E2" w:rsidRPr="007F4F9C">
          <w:rPr>
            <w:rFonts w:ascii="Garamond" w:hAnsi="Garamond"/>
            <w:sz w:val="20"/>
          </w:rPr>
          <w:t xml:space="preserve">and </w:t>
        </w:r>
      </w:ins>
      <w:r w:rsidRPr="007F4F9C">
        <w:rPr>
          <w:rFonts w:ascii="Garamond" w:hAnsi="Garamond"/>
          <w:sz w:val="20"/>
        </w:rPr>
        <w:t>built a functional 1,000</w:t>
      </w:r>
      <w:ins w:id="348" w:author="Miller2, Al" w:date="2020-02-19T08:48:00Z">
        <w:r w:rsidR="00CC4552">
          <w:rPr>
            <w:rFonts w:ascii="Garamond" w:hAnsi="Garamond"/>
            <w:sz w:val="20"/>
          </w:rPr>
          <w:t>-</w:t>
        </w:r>
      </w:ins>
      <w:del w:id="349" w:author="Miller2, Al" w:date="2020-02-19T08:48:00Z">
        <w:r w:rsidRPr="007F4F9C" w:rsidDel="00CC4552">
          <w:rPr>
            <w:rFonts w:ascii="Garamond" w:hAnsi="Garamond"/>
            <w:sz w:val="20"/>
          </w:rPr>
          <w:delText xml:space="preserve"> </w:delText>
        </w:r>
      </w:del>
      <w:r w:rsidRPr="007F4F9C">
        <w:rPr>
          <w:rFonts w:ascii="Garamond" w:hAnsi="Garamond"/>
          <w:sz w:val="20"/>
        </w:rPr>
        <w:t>gallon aquaponic system</w:t>
      </w: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b/>
          <w:sz w:val="12"/>
          <w:szCs w:val="12"/>
          <w:rPrChange w:id="350" w:author="Miller, Al" w:date="2020-02-18T11:38:00Z">
            <w:rPr>
              <w:rFonts w:ascii="Garamond" w:hAnsi="Garamond"/>
              <w:b/>
              <w:sz w:val="14"/>
              <w:szCs w:val="14"/>
            </w:rPr>
          </w:rPrChange>
        </w:rPr>
      </w:pPr>
    </w:p>
    <w:p w:rsidR="00CA1EE2" w:rsidRPr="007F4F9C" w:rsidRDefault="00CA1EE2" w:rsidP="00CA1EE2">
      <w:pPr>
        <w:pStyle w:val="NoSpacing"/>
        <w:tabs>
          <w:tab w:val="clear" w:pos="9360"/>
          <w:tab w:val="left" w:pos="9000"/>
          <w:tab w:val="right" w:pos="9180"/>
        </w:tabs>
        <w:ind w:right="-54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University Residential Life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  <w:t>2017 – 2018</w:t>
      </w:r>
    </w:p>
    <w:p w:rsidR="00CA1EE2" w:rsidRPr="007F4F9C" w:rsidRDefault="00CA1EE2" w:rsidP="00CA1EE2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i/>
          <w:sz w:val="20"/>
        </w:rPr>
      </w:pPr>
      <w:r w:rsidRPr="007F4F9C">
        <w:rPr>
          <w:rFonts w:ascii="Garamond" w:hAnsi="Garamond"/>
          <w:i/>
          <w:sz w:val="20"/>
        </w:rPr>
        <w:t>Resident Assistant</w:t>
      </w:r>
    </w:p>
    <w:p w:rsidR="00CA1EE2" w:rsidRPr="007F4F9C" w:rsidRDefault="00CA1EE2" w:rsidP="00CA1EE2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Facilitated an environment of inclusion and support within a community of over 40 students</w:t>
      </w:r>
    </w:p>
    <w:p w:rsidR="00CA1EE2" w:rsidRPr="007F4F9C" w:rsidRDefault="00A517FE">
      <w:pPr>
        <w:pStyle w:val="NoSpacing"/>
        <w:tabs>
          <w:tab w:val="clear" w:pos="72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Garamond" w:hAnsi="Garamond"/>
          <w:b/>
          <w:sz w:val="12"/>
          <w:szCs w:val="12"/>
          <w:rPrChange w:id="351" w:author="Miller, Al" w:date="2020-02-18T11:39:00Z">
            <w:rPr>
              <w:rFonts w:ascii="Garamond" w:hAnsi="Garamond"/>
              <w:b/>
              <w:sz w:val="14"/>
              <w:szCs w:val="14"/>
            </w:rPr>
          </w:rPrChange>
        </w:rPr>
        <w:pPrChange w:id="352" w:author="Miller, Al" w:date="2020-02-18T11:24:00Z">
          <w:pPr>
            <w:pStyle w:val="NoSpacing"/>
            <w:tabs>
              <w:tab w:val="clear" w:pos="9360"/>
              <w:tab w:val="left" w:pos="9000"/>
              <w:tab w:val="right" w:pos="9180"/>
            </w:tabs>
          </w:pPr>
        </w:pPrChange>
      </w:pPr>
      <w:ins w:id="353" w:author="Miller, Al" w:date="2020-02-18T11:24:00Z">
        <w:r w:rsidRPr="007F4F9C">
          <w:rPr>
            <w:rFonts w:ascii="Garamond" w:hAnsi="Garamond"/>
            <w:b/>
            <w:sz w:val="12"/>
            <w:szCs w:val="12"/>
            <w:rPrChange w:id="354" w:author="Miller, Al" w:date="2020-02-18T11:39:00Z">
              <w:rPr>
                <w:rFonts w:ascii="Garamond" w:hAnsi="Garamond"/>
                <w:b/>
                <w:sz w:val="14"/>
                <w:szCs w:val="14"/>
              </w:rPr>
            </w:rPrChange>
          </w:rPr>
          <w:tab/>
        </w:r>
        <w:r w:rsidRPr="007F4F9C">
          <w:rPr>
            <w:rFonts w:ascii="Garamond" w:hAnsi="Garamond"/>
            <w:b/>
            <w:sz w:val="12"/>
            <w:szCs w:val="12"/>
            <w:rPrChange w:id="355" w:author="Miller, Al" w:date="2020-02-18T11:39:00Z">
              <w:rPr>
                <w:rFonts w:ascii="Garamond" w:hAnsi="Garamond"/>
                <w:b/>
                <w:sz w:val="14"/>
                <w:szCs w:val="14"/>
              </w:rPr>
            </w:rPrChange>
          </w:rPr>
          <w:tab/>
        </w:r>
        <w:r w:rsidRPr="007F4F9C">
          <w:rPr>
            <w:rFonts w:ascii="Garamond" w:hAnsi="Garamond"/>
            <w:b/>
            <w:sz w:val="12"/>
            <w:szCs w:val="12"/>
            <w:rPrChange w:id="356" w:author="Miller, Al" w:date="2020-02-18T11:39:00Z">
              <w:rPr>
                <w:rFonts w:ascii="Garamond" w:hAnsi="Garamond"/>
                <w:b/>
                <w:sz w:val="14"/>
                <w:szCs w:val="14"/>
              </w:rPr>
            </w:rPrChange>
          </w:rPr>
          <w:tab/>
        </w:r>
      </w:ins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ind w:right="-36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Engineers Without Borders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="00123642" w:rsidRPr="007F4F9C">
        <w:rPr>
          <w:rFonts w:ascii="Garamond" w:hAnsi="Garamond"/>
          <w:sz w:val="20"/>
        </w:rPr>
        <w:tab/>
      </w:r>
      <w:r w:rsidR="00E51E17"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>201</w:t>
      </w:r>
      <w:r w:rsidR="00123642" w:rsidRPr="007F4F9C">
        <w:rPr>
          <w:rFonts w:ascii="Garamond" w:hAnsi="Garamond"/>
          <w:sz w:val="20"/>
        </w:rPr>
        <w:t>4</w:t>
      </w:r>
      <w:r w:rsidR="00A31B05" w:rsidRPr="007F4F9C">
        <w:rPr>
          <w:rFonts w:ascii="Garamond" w:hAnsi="Garamond"/>
          <w:sz w:val="20"/>
        </w:rPr>
        <w:t xml:space="preserve"> – </w:t>
      </w:r>
      <w:r w:rsidR="00123642" w:rsidRPr="007F4F9C">
        <w:rPr>
          <w:rFonts w:ascii="Garamond" w:hAnsi="Garamond"/>
          <w:sz w:val="20"/>
        </w:rPr>
        <w:t>201</w:t>
      </w:r>
      <w:r w:rsidR="00D41B56" w:rsidRPr="007F4F9C">
        <w:rPr>
          <w:rFonts w:ascii="Garamond" w:hAnsi="Garamond"/>
          <w:sz w:val="20"/>
        </w:rPr>
        <w:t>6</w:t>
      </w:r>
    </w:p>
    <w:p w:rsidR="005C4752" w:rsidRPr="007F4F9C" w:rsidRDefault="00B028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i/>
          <w:sz w:val="20"/>
        </w:rPr>
      </w:pPr>
      <w:r w:rsidRPr="007F4F9C">
        <w:rPr>
          <w:rFonts w:ascii="Garamond" w:hAnsi="Garamond"/>
          <w:i/>
          <w:sz w:val="20"/>
        </w:rPr>
        <w:t>Volunteer</w:t>
      </w:r>
    </w:p>
    <w:p w:rsidR="00CA1EE2" w:rsidRPr="007F4F9C" w:rsidRDefault="00261FB7" w:rsidP="00CA1EE2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Supported development of a small-scale irrigation system to transport fresh water </w:t>
      </w:r>
      <w:del w:id="357" w:author="Miller, Al" w:date="2020-02-18T11:24:00Z">
        <w:r w:rsidRPr="007F4F9C" w:rsidDel="00627223">
          <w:rPr>
            <w:rFonts w:ascii="Garamond" w:hAnsi="Garamond"/>
            <w:sz w:val="20"/>
          </w:rPr>
          <w:delText xml:space="preserve">to a remote </w:delText>
        </w:r>
      </w:del>
      <w:ins w:id="358" w:author="Miller, Al" w:date="2020-02-18T11:24:00Z">
        <w:r w:rsidR="00627223" w:rsidRPr="007F4F9C">
          <w:rPr>
            <w:rFonts w:ascii="Garamond" w:hAnsi="Garamond"/>
            <w:sz w:val="20"/>
          </w:rPr>
          <w:t xml:space="preserve">to remote communities </w:t>
        </w:r>
      </w:ins>
      <w:ins w:id="359" w:author="Miller, Al" w:date="2020-02-18T11:32:00Z">
        <w:r w:rsidR="00AA3BC5" w:rsidRPr="007F4F9C">
          <w:rPr>
            <w:rFonts w:ascii="Garamond" w:hAnsi="Garamond"/>
            <w:sz w:val="20"/>
          </w:rPr>
          <w:t>Ethiopia’s Amhara region</w:t>
        </w:r>
      </w:ins>
      <w:del w:id="360" w:author="Miller, Al" w:date="2020-02-18T11:24:00Z">
        <w:r w:rsidRPr="007F4F9C" w:rsidDel="00627223">
          <w:rPr>
            <w:rFonts w:ascii="Garamond" w:hAnsi="Garamond"/>
            <w:sz w:val="20"/>
          </w:rPr>
          <w:delText xml:space="preserve">community in </w:delText>
        </w:r>
      </w:del>
      <w:del w:id="361" w:author="Miller, Al" w:date="2020-02-18T11:32:00Z">
        <w:r w:rsidRPr="007F4F9C" w:rsidDel="00AA3BC5">
          <w:rPr>
            <w:rFonts w:ascii="Garamond" w:hAnsi="Garamond"/>
            <w:sz w:val="20"/>
          </w:rPr>
          <w:delText>the Amahara region of Ethiopia</w:delText>
        </w:r>
      </w:del>
      <w:del w:id="362" w:author="Miller, Al" w:date="2020-02-18T11:24:00Z">
        <w:r w:rsidR="00D41B56" w:rsidRPr="007F4F9C" w:rsidDel="00627223">
          <w:rPr>
            <w:rFonts w:ascii="Garamond" w:hAnsi="Garamond"/>
            <w:sz w:val="20"/>
          </w:rPr>
          <w:delText xml:space="preserve">, </w:delText>
        </w:r>
      </w:del>
      <w:ins w:id="363" w:author="Miller, Al" w:date="2020-02-18T11:24:00Z">
        <w:r w:rsidR="00627223" w:rsidRPr="007F4F9C">
          <w:rPr>
            <w:rFonts w:ascii="Garamond" w:hAnsi="Garamond"/>
            <w:sz w:val="20"/>
          </w:rPr>
          <w:t xml:space="preserve">; </w:t>
        </w:r>
      </w:ins>
      <w:del w:id="364" w:author="Miller, Al" w:date="2020-02-18T11:24:00Z">
        <w:r w:rsidR="00D41B56" w:rsidRPr="007F4F9C" w:rsidDel="00627223">
          <w:rPr>
            <w:rFonts w:ascii="Garamond" w:hAnsi="Garamond"/>
            <w:sz w:val="20"/>
          </w:rPr>
          <w:delText xml:space="preserve">leading </w:delText>
        </w:r>
      </w:del>
      <w:ins w:id="365" w:author="Miller, Al" w:date="2020-02-18T11:24:00Z">
        <w:r w:rsidR="00627223" w:rsidRPr="007F4F9C">
          <w:rPr>
            <w:rFonts w:ascii="Garamond" w:hAnsi="Garamond"/>
            <w:sz w:val="20"/>
          </w:rPr>
          <w:t xml:space="preserve">led </w:t>
        </w:r>
      </w:ins>
      <w:r w:rsidRPr="007F4F9C">
        <w:rPr>
          <w:rFonts w:ascii="Garamond" w:hAnsi="Garamond"/>
          <w:sz w:val="20"/>
        </w:rPr>
        <w:t xml:space="preserve">design </w:t>
      </w:r>
      <w:r w:rsidR="00D41B56" w:rsidRPr="007F4F9C">
        <w:rPr>
          <w:rFonts w:ascii="Garamond" w:hAnsi="Garamond"/>
          <w:sz w:val="20"/>
        </w:rPr>
        <w:t xml:space="preserve">discussions </w:t>
      </w:r>
      <w:r w:rsidRPr="007F4F9C">
        <w:rPr>
          <w:rFonts w:ascii="Garamond" w:hAnsi="Garamond"/>
          <w:sz w:val="20"/>
        </w:rPr>
        <w:t>and communication</w:t>
      </w:r>
      <w:ins w:id="366" w:author="Miller, Al" w:date="2020-02-18T11:41:00Z">
        <w:r w:rsidR="007F4F9C">
          <w:rPr>
            <w:rFonts w:ascii="Garamond" w:hAnsi="Garamond"/>
            <w:sz w:val="20"/>
          </w:rPr>
          <w:t>s</w:t>
        </w:r>
      </w:ins>
      <w:r w:rsidRPr="007F4F9C">
        <w:rPr>
          <w:rFonts w:ascii="Garamond" w:hAnsi="Garamond"/>
          <w:sz w:val="20"/>
        </w:rPr>
        <w:t xml:space="preserve"> with an international project team</w:t>
      </w:r>
    </w:p>
    <w:p w:rsidR="00CA1EE2" w:rsidRPr="007F4F9C" w:rsidRDefault="00CA1EE2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12"/>
          <w:szCs w:val="12"/>
          <w:rPrChange w:id="367" w:author="Miller, Al" w:date="2020-02-18T11:39:00Z">
            <w:rPr>
              <w:rFonts w:ascii="Garamond" w:hAnsi="Garamond"/>
              <w:sz w:val="14"/>
            </w:rPr>
          </w:rPrChange>
        </w:rPr>
      </w:pPr>
    </w:p>
    <w:p w:rsidR="00FD25C6" w:rsidRPr="007F4F9C" w:rsidRDefault="002608C9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ins w:id="368" w:author="Miller, Al" w:date="2020-02-18T11:26:00Z">
        <w:r w:rsidRPr="007F4F9C">
          <w:rPr>
            <w:rFonts w:ascii="Garamond" w:hAnsi="Garamond"/>
            <w:sz w:val="20"/>
          </w:rPr>
          <w:t xml:space="preserve">HVAC. </w:t>
        </w:r>
      </w:ins>
      <w:del w:id="369" w:author="Miller, Al" w:date="2020-02-18T11:11:00Z">
        <w:r w:rsidR="00AE25D6" w:rsidRPr="007F4F9C" w:rsidDel="004F4ED0">
          <w:rPr>
            <w:rFonts w:ascii="Garamond" w:hAnsi="Garamond"/>
            <w:sz w:val="20"/>
          </w:rPr>
          <w:delText>Strategic Energy Management</w:delText>
        </w:r>
      </w:del>
      <w:del w:id="370" w:author="Miller, Al" w:date="2020-02-18T11:12:00Z">
        <w:r w:rsidR="00AE25D6" w:rsidRPr="007F4F9C" w:rsidDel="001D73E3">
          <w:rPr>
            <w:rFonts w:ascii="Garamond" w:hAnsi="Garamond"/>
            <w:sz w:val="20"/>
          </w:rPr>
          <w:delText xml:space="preserve">. </w:delText>
        </w:r>
      </w:del>
      <w:r w:rsidR="00AE25D6" w:rsidRPr="007F4F9C">
        <w:rPr>
          <w:rFonts w:ascii="Garamond" w:hAnsi="Garamond"/>
          <w:sz w:val="20"/>
        </w:rPr>
        <w:t>Finite Element Analysis</w:t>
      </w:r>
      <w:r w:rsidR="00FD25C6" w:rsidRPr="007F4F9C">
        <w:rPr>
          <w:rFonts w:ascii="Garamond" w:hAnsi="Garamond"/>
          <w:sz w:val="20"/>
        </w:rPr>
        <w:t xml:space="preserve"> (</w:t>
      </w:r>
      <w:r w:rsidR="006255A1" w:rsidRPr="007F4F9C">
        <w:rPr>
          <w:rFonts w:ascii="Garamond" w:hAnsi="Garamond"/>
          <w:sz w:val="20"/>
        </w:rPr>
        <w:t>ANSYS CFX/LS-DYNA</w:t>
      </w:r>
      <w:del w:id="371" w:author="Miller, Al" w:date="2020-02-18T11:33:00Z">
        <w:r w:rsidR="00D41B56" w:rsidRPr="007F4F9C" w:rsidDel="00177973">
          <w:rPr>
            <w:rFonts w:ascii="Garamond" w:hAnsi="Garamond"/>
            <w:sz w:val="20"/>
          </w:rPr>
          <w:delText>, GOTHIC</w:delText>
        </w:r>
      </w:del>
      <w:r w:rsidR="006255A1" w:rsidRPr="007F4F9C">
        <w:rPr>
          <w:rFonts w:ascii="Garamond" w:hAnsi="Garamond"/>
          <w:sz w:val="20"/>
        </w:rPr>
        <w:t>).</w:t>
      </w:r>
      <w:r w:rsidR="00D41B56" w:rsidRPr="007F4F9C">
        <w:rPr>
          <w:rFonts w:ascii="Garamond" w:hAnsi="Garamond"/>
          <w:sz w:val="20"/>
        </w:rPr>
        <w:t xml:space="preserve"> </w:t>
      </w:r>
      <w:del w:id="372" w:author="Miller, Al" w:date="2020-02-18T11:27:00Z">
        <w:r w:rsidR="00D41B56" w:rsidRPr="007F4F9C" w:rsidDel="00315B47">
          <w:rPr>
            <w:rFonts w:ascii="Garamond" w:hAnsi="Garamond"/>
            <w:sz w:val="20"/>
          </w:rPr>
          <w:delText>Project Management (EVM, Primavera P6).</w:delText>
        </w:r>
        <w:r w:rsidR="00FD25C6" w:rsidRPr="007F4F9C" w:rsidDel="00315B47">
          <w:rPr>
            <w:rFonts w:ascii="Garamond" w:hAnsi="Garamond"/>
            <w:sz w:val="20"/>
          </w:rPr>
          <w:delText xml:space="preserve"> </w:delText>
        </w:r>
      </w:del>
      <w:r w:rsidR="00D41B56" w:rsidRPr="007F4F9C">
        <w:rPr>
          <w:rFonts w:ascii="Garamond" w:hAnsi="Garamond"/>
          <w:sz w:val="20"/>
        </w:rPr>
        <w:t>Drafting and CAD (</w:t>
      </w:r>
      <w:r w:rsidR="00FD25C6" w:rsidRPr="007F4F9C">
        <w:rPr>
          <w:rFonts w:ascii="Garamond" w:hAnsi="Garamond"/>
          <w:sz w:val="20"/>
        </w:rPr>
        <w:t>AutoCAD</w:t>
      </w:r>
      <w:r w:rsidR="00E20756" w:rsidRPr="007F4F9C">
        <w:rPr>
          <w:rFonts w:ascii="Garamond" w:hAnsi="Garamond"/>
          <w:sz w:val="20"/>
        </w:rPr>
        <w:t xml:space="preserve">, Siemens NX, </w:t>
      </w:r>
      <w:r w:rsidR="00AE25D6" w:rsidRPr="007F4F9C">
        <w:rPr>
          <w:rFonts w:ascii="Garamond" w:hAnsi="Garamond"/>
          <w:sz w:val="20"/>
        </w:rPr>
        <w:t>Solidworks</w:t>
      </w:r>
      <w:r w:rsidR="00E20756" w:rsidRPr="007F4F9C">
        <w:rPr>
          <w:rFonts w:ascii="Garamond" w:hAnsi="Garamond"/>
          <w:sz w:val="20"/>
        </w:rPr>
        <w:t>)</w:t>
      </w:r>
      <w:r w:rsidR="00FD25C6" w:rsidRPr="007F4F9C">
        <w:rPr>
          <w:rFonts w:ascii="Garamond" w:hAnsi="Garamond"/>
          <w:sz w:val="20"/>
        </w:rPr>
        <w:t>.</w:t>
      </w:r>
      <w:del w:id="373" w:author="Miller, Al" w:date="2020-02-18T11:27:00Z">
        <w:r w:rsidR="00AE25D6" w:rsidRPr="007F4F9C" w:rsidDel="002608C9">
          <w:rPr>
            <w:rFonts w:ascii="Garamond" w:hAnsi="Garamond"/>
            <w:sz w:val="20"/>
          </w:rPr>
          <w:delText xml:space="preserve"> Simulink</w:delText>
        </w:r>
        <w:r w:rsidR="00FD25C6" w:rsidRPr="007F4F9C" w:rsidDel="002608C9">
          <w:rPr>
            <w:rFonts w:ascii="Garamond" w:hAnsi="Garamond"/>
            <w:sz w:val="20"/>
          </w:rPr>
          <w:delText>.</w:delText>
        </w:r>
        <w:r w:rsidR="00AE25D6" w:rsidRPr="007F4F9C" w:rsidDel="002608C9">
          <w:rPr>
            <w:rFonts w:ascii="Garamond" w:hAnsi="Garamond"/>
            <w:sz w:val="20"/>
          </w:rPr>
          <w:delText xml:space="preserve"> C</w:delText>
        </w:r>
      </w:del>
      <w:ins w:id="374" w:author="Miller, Al" w:date="2020-02-18T11:27:00Z">
        <w:r w:rsidR="00315B47" w:rsidRPr="007F4F9C">
          <w:rPr>
            <w:rFonts w:ascii="Garamond" w:hAnsi="Garamond"/>
            <w:sz w:val="20"/>
          </w:rPr>
          <w:t xml:space="preserve">  </w:t>
        </w:r>
        <w:r w:rsidRPr="007F4F9C">
          <w:rPr>
            <w:rFonts w:ascii="Garamond" w:hAnsi="Garamond"/>
            <w:sz w:val="20"/>
          </w:rPr>
          <w:t>C</w:t>
        </w:r>
      </w:ins>
      <w:r w:rsidR="00AE25D6" w:rsidRPr="007F4F9C">
        <w:rPr>
          <w:rFonts w:ascii="Garamond" w:hAnsi="Garamond"/>
          <w:sz w:val="20"/>
        </w:rPr>
        <w:t xml:space="preserve">oding (Excel VBA, </w:t>
      </w:r>
      <w:ins w:id="375" w:author="Miller, Al" w:date="2020-02-18T11:26:00Z">
        <w:r w:rsidRPr="007F4F9C">
          <w:rPr>
            <w:rFonts w:ascii="Garamond" w:hAnsi="Garamond"/>
            <w:sz w:val="20"/>
          </w:rPr>
          <w:t>M</w:t>
        </w:r>
      </w:ins>
      <w:ins w:id="376" w:author="Miller, Al" w:date="2020-02-18T11:27:00Z">
        <w:r w:rsidRPr="007F4F9C">
          <w:rPr>
            <w:rFonts w:ascii="Garamond" w:hAnsi="Garamond"/>
            <w:sz w:val="20"/>
          </w:rPr>
          <w:t>ATLAB</w:t>
        </w:r>
      </w:ins>
      <w:ins w:id="377" w:author="Miller, Al" w:date="2020-02-18T11:26:00Z">
        <w:r w:rsidRPr="007F4F9C">
          <w:rPr>
            <w:rFonts w:ascii="Garamond" w:hAnsi="Garamond"/>
            <w:sz w:val="20"/>
          </w:rPr>
          <w:t xml:space="preserve">/Simulink, </w:t>
        </w:r>
      </w:ins>
      <w:r w:rsidR="00AE25D6" w:rsidRPr="007F4F9C">
        <w:rPr>
          <w:rFonts w:ascii="Garamond" w:hAnsi="Garamond"/>
          <w:sz w:val="20"/>
        </w:rPr>
        <w:t>Python, C</w:t>
      </w:r>
      <w:ins w:id="378" w:author="Miller, Al" w:date="2020-02-18T11:33:00Z">
        <w:r w:rsidR="00177973" w:rsidRPr="007F4F9C">
          <w:rPr>
            <w:rFonts w:ascii="Garamond" w:hAnsi="Garamond"/>
            <w:sz w:val="20"/>
          </w:rPr>
          <w:t>/C++</w:t>
        </w:r>
      </w:ins>
      <w:r w:rsidR="00AE25D6" w:rsidRPr="007F4F9C">
        <w:rPr>
          <w:rFonts w:ascii="Garamond" w:hAnsi="Garamond"/>
          <w:sz w:val="20"/>
        </w:rPr>
        <w:t xml:space="preserve">, </w:t>
      </w:r>
      <w:del w:id="379" w:author="Miller, Al" w:date="2020-02-18T11:33:00Z">
        <w:r w:rsidR="00AE25D6" w:rsidRPr="007F4F9C" w:rsidDel="00177973">
          <w:rPr>
            <w:rFonts w:ascii="Garamond" w:hAnsi="Garamond"/>
            <w:sz w:val="20"/>
          </w:rPr>
          <w:delText>Java</w:delText>
        </w:r>
      </w:del>
      <w:ins w:id="380" w:author="Miller, Al" w:date="2020-02-18T11:33:00Z">
        <w:r w:rsidR="00177973" w:rsidRPr="007F4F9C">
          <w:rPr>
            <w:rFonts w:ascii="Garamond" w:hAnsi="Garamond"/>
            <w:sz w:val="20"/>
          </w:rPr>
          <w:t>JavaScript</w:t>
        </w:r>
      </w:ins>
      <w:r w:rsidR="00AE25D6" w:rsidRPr="007F4F9C">
        <w:rPr>
          <w:rFonts w:ascii="Garamond" w:hAnsi="Garamond"/>
          <w:sz w:val="20"/>
        </w:rPr>
        <w:t>, AWS</w:t>
      </w:r>
      <w:r w:rsidR="00E20756" w:rsidRPr="007F4F9C">
        <w:rPr>
          <w:rFonts w:ascii="Garamond" w:hAnsi="Garamond"/>
          <w:sz w:val="20"/>
        </w:rPr>
        <w:t>).</w:t>
      </w:r>
      <w:ins w:id="381" w:author="Miller, Al" w:date="2020-02-18T11:27:00Z">
        <w:r w:rsidRPr="007F4F9C">
          <w:rPr>
            <w:rFonts w:ascii="Garamond" w:hAnsi="Garamond"/>
            <w:sz w:val="20"/>
          </w:rPr>
          <w:t xml:space="preserve"> </w:t>
        </w:r>
        <w:r w:rsidR="00315B47" w:rsidRPr="007F4F9C">
          <w:rPr>
            <w:rFonts w:ascii="Garamond" w:hAnsi="Garamond"/>
            <w:sz w:val="20"/>
          </w:rPr>
          <w:t>Project Management (client engagement, EVM, Primavera P6).</w:t>
        </w:r>
        <w:r w:rsidR="00D1617C">
          <w:rPr>
            <w:rFonts w:ascii="Garamond" w:hAnsi="Garamond"/>
            <w:sz w:val="20"/>
          </w:rPr>
          <w:t xml:space="preserve">  </w:t>
        </w:r>
        <w:r w:rsidRPr="007F4F9C">
          <w:rPr>
            <w:rFonts w:ascii="Garamond" w:hAnsi="Garamond"/>
            <w:sz w:val="20"/>
          </w:rPr>
          <w:t>Agile.</w:t>
        </w:r>
      </w:ins>
    </w:p>
    <w:p w:rsidR="00D940EB" w:rsidRPr="007F4F9C" w:rsidRDefault="00D940EB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12"/>
          <w:szCs w:val="12"/>
          <w:rPrChange w:id="382" w:author="Miller, Al" w:date="2020-02-18T11:39:00Z">
            <w:rPr>
              <w:rFonts w:ascii="Garamond" w:hAnsi="Garamond"/>
              <w:sz w:val="14"/>
            </w:rPr>
          </w:rPrChange>
        </w:rPr>
      </w:pPr>
    </w:p>
    <w:p w:rsidR="009B5140" w:rsidRPr="007F4F9C" w:rsidRDefault="006A22DF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Naturalism</w:t>
      </w:r>
      <w:r w:rsidR="006D53E5" w:rsidRPr="007F4F9C">
        <w:rPr>
          <w:rFonts w:ascii="Garamond" w:hAnsi="Garamond"/>
          <w:sz w:val="20"/>
        </w:rPr>
        <w:t xml:space="preserve"> </w:t>
      </w:r>
      <w:r w:rsidR="009B5140" w:rsidRPr="007F4F9C">
        <w:rPr>
          <w:rFonts w:ascii="Garamond" w:hAnsi="Garamond"/>
          <w:sz w:val="20"/>
        </w:rPr>
        <w:t xml:space="preserve">(hiked </w:t>
      </w:r>
      <w:r w:rsidR="00FD25C6" w:rsidRPr="007F4F9C">
        <w:rPr>
          <w:rFonts w:ascii="Garamond" w:hAnsi="Garamond"/>
          <w:sz w:val="20"/>
        </w:rPr>
        <w:t>entirety of</w:t>
      </w:r>
      <w:r w:rsidR="009B5140" w:rsidRPr="007F4F9C">
        <w:rPr>
          <w:rFonts w:ascii="Garamond" w:hAnsi="Garamond"/>
          <w:sz w:val="20"/>
        </w:rPr>
        <w:t xml:space="preserve"> </w:t>
      </w:r>
      <w:del w:id="383" w:author="Miller, Al" w:date="2020-02-18T11:21:00Z">
        <w:r w:rsidR="009003A8" w:rsidRPr="007F4F9C" w:rsidDel="00670760">
          <w:rPr>
            <w:rFonts w:ascii="Garamond" w:hAnsi="Garamond"/>
            <w:sz w:val="20"/>
          </w:rPr>
          <w:delText xml:space="preserve">Appalachian </w:delText>
        </w:r>
      </w:del>
      <w:ins w:id="384" w:author="Miller, Al" w:date="2020-02-18T11:21:00Z">
        <w:r w:rsidR="00670760" w:rsidRPr="007F4F9C">
          <w:rPr>
            <w:rFonts w:ascii="Garamond" w:hAnsi="Garamond"/>
            <w:sz w:val="20"/>
          </w:rPr>
          <w:t>Pacific Crest and Appalachian Trails</w:t>
        </w:r>
      </w:ins>
      <w:del w:id="385" w:author="Miller, Al" w:date="2020-02-18T09:24:00Z">
        <w:r w:rsidR="009003A8" w:rsidRPr="007F4F9C" w:rsidDel="00D33213">
          <w:rPr>
            <w:rFonts w:ascii="Garamond" w:hAnsi="Garamond"/>
            <w:sz w:val="20"/>
          </w:rPr>
          <w:delText xml:space="preserve">&amp; </w:delText>
        </w:r>
      </w:del>
      <w:del w:id="386" w:author="Miller, Al" w:date="2020-02-18T11:21:00Z">
        <w:r w:rsidR="009003A8" w:rsidRPr="007F4F9C" w:rsidDel="00670760">
          <w:rPr>
            <w:rFonts w:ascii="Garamond" w:hAnsi="Garamond"/>
            <w:sz w:val="20"/>
          </w:rPr>
          <w:delText>Pacific Cre</w:delText>
        </w:r>
      </w:del>
      <w:del w:id="387" w:author="Miller, Al" w:date="2020-02-18T11:22:00Z">
        <w:r w:rsidR="009003A8" w:rsidRPr="007F4F9C" w:rsidDel="00670760">
          <w:rPr>
            <w:rFonts w:ascii="Garamond" w:hAnsi="Garamond"/>
            <w:sz w:val="20"/>
          </w:rPr>
          <w:delText>st Trails</w:delText>
        </w:r>
      </w:del>
      <w:r w:rsidR="009003A8" w:rsidRPr="007F4F9C">
        <w:rPr>
          <w:rFonts w:ascii="Garamond" w:hAnsi="Garamond"/>
          <w:sz w:val="20"/>
        </w:rPr>
        <w:t>).</w:t>
      </w:r>
      <w:r w:rsidR="00DA18EA" w:rsidRPr="007F4F9C">
        <w:rPr>
          <w:rFonts w:ascii="Garamond" w:hAnsi="Garamond"/>
          <w:sz w:val="20"/>
        </w:rPr>
        <w:t xml:space="preserve"> </w:t>
      </w:r>
      <w:ins w:id="388" w:author="Miller, Al" w:date="2020-02-18T11:45:00Z">
        <w:r w:rsidR="00D1617C">
          <w:rPr>
            <w:rFonts w:ascii="Garamond" w:hAnsi="Garamond"/>
            <w:sz w:val="20"/>
          </w:rPr>
          <w:t xml:space="preserve"> </w:t>
        </w:r>
      </w:ins>
      <w:r w:rsidR="009B5140" w:rsidRPr="007F4F9C">
        <w:rPr>
          <w:rFonts w:ascii="Garamond" w:hAnsi="Garamond"/>
          <w:sz w:val="20"/>
        </w:rPr>
        <w:t xml:space="preserve">Music (classical pianist). </w:t>
      </w:r>
    </w:p>
    <w:sectPr w:rsidR="009B5140" w:rsidRPr="007F4F9C" w:rsidSect="001D73E3">
      <w:type w:val="continuous"/>
      <w:pgSz w:w="12240" w:h="15840" w:code="1"/>
      <w:pgMar w:top="540" w:right="1440" w:bottom="180" w:left="1440" w:header="288" w:footer="720" w:gutter="0"/>
      <w:cols w:space="720"/>
      <w:docGrid w:linePitch="326"/>
      <w:sectPrChange w:id="389" w:author="Miller, Al" w:date="2020-02-18T11:14:00Z">
        <w:sectPr w:rsidR="009B5140" w:rsidRPr="007F4F9C" w:rsidSect="001D73E3">
          <w:pgMar w:top="692" w:right="1440" w:bottom="180" w:left="1440" w:header="288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531" w:rsidRDefault="000C2531" w:rsidP="00175B43">
      <w:r>
        <w:separator/>
      </w:r>
    </w:p>
  </w:endnote>
  <w:endnote w:type="continuationSeparator" w:id="0">
    <w:p w:rsidR="000C2531" w:rsidRDefault="000C2531" w:rsidP="0017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531" w:rsidRDefault="000C2531" w:rsidP="00175B43">
      <w:r>
        <w:separator/>
      </w:r>
    </w:p>
  </w:footnote>
  <w:footnote w:type="continuationSeparator" w:id="0">
    <w:p w:rsidR="000C2531" w:rsidRDefault="000C2531" w:rsidP="0017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9DF"/>
    <w:multiLevelType w:val="multilevel"/>
    <w:tmpl w:val="72DAB5B2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1422D1"/>
    <w:multiLevelType w:val="hybridMultilevel"/>
    <w:tmpl w:val="9A72B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B0D50"/>
    <w:multiLevelType w:val="multilevel"/>
    <w:tmpl w:val="81A0436A"/>
    <w:styleLink w:val="NumberedList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sz w:val="24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5E6E17"/>
    <w:multiLevelType w:val="multilevel"/>
    <w:tmpl w:val="DF101F12"/>
    <w:styleLink w:val="OutlineList"/>
    <w:lvl w:ilvl="0">
      <w:start w:val="1"/>
      <w:numFmt w:val="upperRoman"/>
      <w:pStyle w:val="ListOutline-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upperLetter"/>
      <w:pStyle w:val="ListOutline-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4"/>
      </w:rPr>
    </w:lvl>
    <w:lvl w:ilvl="2">
      <w:start w:val="1"/>
      <w:numFmt w:val="lowerRoman"/>
      <w:pStyle w:val="ListOutline-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sz w:val="24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03451B"/>
    <w:multiLevelType w:val="hybridMultilevel"/>
    <w:tmpl w:val="9E465E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E16CB"/>
    <w:multiLevelType w:val="multilevel"/>
    <w:tmpl w:val="74B6D7B6"/>
    <w:styleLink w:val="OutlineBullets"/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57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0905104"/>
    <w:multiLevelType w:val="hybridMultilevel"/>
    <w:tmpl w:val="D56AEEBA"/>
    <w:lvl w:ilvl="0" w:tplc="8874433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27819"/>
    <w:multiLevelType w:val="multilevel"/>
    <w:tmpl w:val="909AED0C"/>
    <w:styleLink w:val="BulletedList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5600FA"/>
    <w:multiLevelType w:val="multilevel"/>
    <w:tmpl w:val="C9F41E8C"/>
    <w:styleLink w:val="ListOutline"/>
    <w:lvl w:ilvl="0">
      <w:start w:val="1"/>
      <w:numFmt w:val="bullet"/>
      <w:lvlText w:val="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57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F883351"/>
    <w:multiLevelType w:val="multilevel"/>
    <w:tmpl w:val="76E826B6"/>
    <w:styleLink w:val="NumberOutlin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2C84BC3"/>
    <w:multiLevelType w:val="multilevel"/>
    <w:tmpl w:val="2BF4821E"/>
    <w:lvl w:ilvl="0">
      <w:start w:val="1"/>
      <w:numFmt w:val="decimal"/>
      <w:pStyle w:val="Heading1"/>
      <w:isLgl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  <w:u w:val="none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/>
        <w:sz w:val="24"/>
        <w:szCs w:val="24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none"/>
      <w:pStyle w:val="Heading4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ind w:left="0" w:firstLine="0"/>
      </w:pPr>
      <w:rPr>
        <w:rFonts w:ascii="Arial Bold" w:hAnsi="Arial Bold" w:hint="default"/>
        <w:b/>
        <w:i w:val="0"/>
        <w:sz w:val="28"/>
        <w:u w:val="none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/>
        <w:sz w:val="24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2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80"/>
      </w:rPr>
    </w:lvl>
  </w:abstractNum>
  <w:abstractNum w:abstractNumId="11" w15:restartNumberingAfterBreak="0">
    <w:nsid w:val="630F7F48"/>
    <w:multiLevelType w:val="hybridMultilevel"/>
    <w:tmpl w:val="65D4CAE6"/>
    <w:lvl w:ilvl="0" w:tplc="8874433C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3A366D"/>
    <w:multiLevelType w:val="multilevel"/>
    <w:tmpl w:val="98C43DEC"/>
    <w:styleLink w:val="DashedList"/>
    <w:lvl w:ilvl="0">
      <w:start w:val="1"/>
      <w:numFmt w:val="bullet"/>
      <w:pStyle w:val="Lis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bullet"/>
      <w:pStyle w:val="List3"/>
      <w:lvlText w:val="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10"/>
    <w:lvlOverride w:ilvl="0">
      <w:lvl w:ilvl="0">
        <w:start w:val="1"/>
        <w:numFmt w:val="decimal"/>
        <w:pStyle w:val="Heading1"/>
        <w:isLgl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b/>
          <w:i w:val="0"/>
          <w:sz w:val="28"/>
          <w:szCs w:val="28"/>
          <w:u w:val="none"/>
        </w:rPr>
      </w:lvl>
    </w:lvlOverride>
    <w:lvlOverride w:ilvl="1">
      <w:lvl w:ilvl="1">
        <w:start w:val="1"/>
        <w:numFmt w:val="decimal"/>
        <w:pStyle w:val="Heading2"/>
        <w:isLgl/>
        <w:lvlText w:val="%1.%2.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b/>
          <w:i/>
          <w:sz w:val="24"/>
          <w:szCs w:val="24"/>
        </w:rPr>
      </w:lvl>
    </w:lvlOverride>
    <w:lvlOverride w:ilvl="2">
      <w:lvl w:ilvl="2">
        <w:start w:val="1"/>
        <w:numFmt w:val="decimal"/>
        <w:pStyle w:val="Heading3"/>
        <w:isLgl/>
        <w:lvlText w:val="%1.%2.%3.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b/>
          <w:i w:val="0"/>
          <w:sz w:val="22"/>
          <w:szCs w:val="22"/>
        </w:rPr>
      </w:lvl>
    </w:lvlOverride>
    <w:lvlOverride w:ilvl="3">
      <w:lvl w:ilvl="3">
        <w:start w:val="1"/>
        <w:numFmt w:val="none"/>
        <w:pStyle w:val="Heading4"/>
        <w:isLgl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lvlRestart w:val="0"/>
        <w:pStyle w:val="Heading6"/>
        <w:lvlText w:val="%6"/>
        <w:lvlJc w:val="left"/>
        <w:pPr>
          <w:ind w:left="0" w:firstLine="0"/>
        </w:pPr>
        <w:rPr>
          <w:rFonts w:ascii="Arial Bold" w:hAnsi="Arial Bold" w:hint="default"/>
          <w:b/>
          <w:i w:val="0"/>
          <w:sz w:val="28"/>
          <w:u w:val="none"/>
        </w:rPr>
      </w:lvl>
    </w:lvlOverride>
    <w:lvlOverride w:ilvl="6">
      <w:lvl w:ilvl="6">
        <w:start w:val="1"/>
        <w:numFmt w:val="decimal"/>
        <w:pStyle w:val="Heading7"/>
        <w:lvlText w:val="%6.%7"/>
        <w:lvlJc w:val="left"/>
        <w:pPr>
          <w:tabs>
            <w:tab w:val="num" w:pos="720"/>
          </w:tabs>
          <w:ind w:left="720" w:hanging="720"/>
        </w:pPr>
        <w:rPr>
          <w:rFonts w:ascii="Arial Bold" w:hAnsi="Arial Bold" w:hint="default"/>
          <w:b/>
          <w:i/>
          <w:sz w:val="24"/>
        </w:rPr>
      </w:lvl>
    </w:lvlOverride>
    <w:lvlOverride w:ilvl="7">
      <w:lvl w:ilvl="7">
        <w:start w:val="1"/>
        <w:numFmt w:val="decimal"/>
        <w:pStyle w:val="Heading8"/>
        <w:lvlText w:val="%6.%7.%8"/>
        <w:lvlJc w:val="left"/>
        <w:pPr>
          <w:tabs>
            <w:tab w:val="num" w:pos="720"/>
          </w:tabs>
          <w:ind w:left="720" w:hanging="720"/>
        </w:pPr>
        <w:rPr>
          <w:rFonts w:ascii="Arial Bold" w:hAnsi="Arial Bold" w:hint="default"/>
          <w:b/>
          <w:i w:val="0"/>
          <w:sz w:val="22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b/>
          <w:i/>
          <w:sz w:val="80"/>
        </w:rPr>
      </w:lvl>
    </w:lvlOverride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  <w:num w:numId="18">
    <w:abstractNumId w:val="4"/>
  </w:num>
  <w:num w:numId="19">
    <w:abstractNumId w:val="11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ler, Al">
    <w15:presenceInfo w15:providerId="None" w15:userId="Miller, Al"/>
  </w15:person>
  <w15:person w15:author="Miller2, Al">
    <w15:presenceInfo w15:providerId="None" w15:userId="Miller2, 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B2"/>
    <w:rsid w:val="00001D87"/>
    <w:rsid w:val="00004DC1"/>
    <w:rsid w:val="0000722C"/>
    <w:rsid w:val="00021840"/>
    <w:rsid w:val="000275C0"/>
    <w:rsid w:val="00027781"/>
    <w:rsid w:val="00031D49"/>
    <w:rsid w:val="00035576"/>
    <w:rsid w:val="000407A1"/>
    <w:rsid w:val="0004153A"/>
    <w:rsid w:val="000415DF"/>
    <w:rsid w:val="00071947"/>
    <w:rsid w:val="00083608"/>
    <w:rsid w:val="0008479F"/>
    <w:rsid w:val="000A5160"/>
    <w:rsid w:val="000A6E81"/>
    <w:rsid w:val="000B01FB"/>
    <w:rsid w:val="000C2531"/>
    <w:rsid w:val="000C3834"/>
    <w:rsid w:val="000D17C4"/>
    <w:rsid w:val="000D5C86"/>
    <w:rsid w:val="000F2083"/>
    <w:rsid w:val="000F2761"/>
    <w:rsid w:val="000F5512"/>
    <w:rsid w:val="00101337"/>
    <w:rsid w:val="00101EB3"/>
    <w:rsid w:val="00102BDD"/>
    <w:rsid w:val="00106AEA"/>
    <w:rsid w:val="00122629"/>
    <w:rsid w:val="00123642"/>
    <w:rsid w:val="00131F58"/>
    <w:rsid w:val="00136E50"/>
    <w:rsid w:val="0014311D"/>
    <w:rsid w:val="00160722"/>
    <w:rsid w:val="001617AB"/>
    <w:rsid w:val="00164AB3"/>
    <w:rsid w:val="00164B0E"/>
    <w:rsid w:val="00171D7C"/>
    <w:rsid w:val="001734C2"/>
    <w:rsid w:val="00175B43"/>
    <w:rsid w:val="00177973"/>
    <w:rsid w:val="001831A4"/>
    <w:rsid w:val="001919CB"/>
    <w:rsid w:val="00196235"/>
    <w:rsid w:val="00196908"/>
    <w:rsid w:val="001A334A"/>
    <w:rsid w:val="001A5B57"/>
    <w:rsid w:val="001A6EF2"/>
    <w:rsid w:val="001A7508"/>
    <w:rsid w:val="001B6490"/>
    <w:rsid w:val="001B6C47"/>
    <w:rsid w:val="001D3E8D"/>
    <w:rsid w:val="001D73E3"/>
    <w:rsid w:val="001E11D1"/>
    <w:rsid w:val="00204D8B"/>
    <w:rsid w:val="00216D3A"/>
    <w:rsid w:val="00223DAC"/>
    <w:rsid w:val="0022567B"/>
    <w:rsid w:val="0023333C"/>
    <w:rsid w:val="002608C9"/>
    <w:rsid w:val="00261FB7"/>
    <w:rsid w:val="00264EC9"/>
    <w:rsid w:val="002738AD"/>
    <w:rsid w:val="00275C2D"/>
    <w:rsid w:val="00281849"/>
    <w:rsid w:val="002869D7"/>
    <w:rsid w:val="00295A62"/>
    <w:rsid w:val="002B3300"/>
    <w:rsid w:val="002C0703"/>
    <w:rsid w:val="002C1929"/>
    <w:rsid w:val="002C31FA"/>
    <w:rsid w:val="002D2A89"/>
    <w:rsid w:val="002E5666"/>
    <w:rsid w:val="002E68DE"/>
    <w:rsid w:val="00306ADF"/>
    <w:rsid w:val="0031162F"/>
    <w:rsid w:val="003120D2"/>
    <w:rsid w:val="00314D13"/>
    <w:rsid w:val="00315B47"/>
    <w:rsid w:val="0032394F"/>
    <w:rsid w:val="003336EE"/>
    <w:rsid w:val="00346D93"/>
    <w:rsid w:val="00381263"/>
    <w:rsid w:val="00384EA8"/>
    <w:rsid w:val="00385ABA"/>
    <w:rsid w:val="00393552"/>
    <w:rsid w:val="003958C9"/>
    <w:rsid w:val="003A295A"/>
    <w:rsid w:val="003B2C95"/>
    <w:rsid w:val="003D2AA0"/>
    <w:rsid w:val="003E0616"/>
    <w:rsid w:val="003F6020"/>
    <w:rsid w:val="003F6475"/>
    <w:rsid w:val="00401A52"/>
    <w:rsid w:val="00404DCE"/>
    <w:rsid w:val="00412DD0"/>
    <w:rsid w:val="00414D87"/>
    <w:rsid w:val="004164C8"/>
    <w:rsid w:val="00421FA4"/>
    <w:rsid w:val="00442E38"/>
    <w:rsid w:val="00450C2F"/>
    <w:rsid w:val="004516F7"/>
    <w:rsid w:val="00451D9D"/>
    <w:rsid w:val="004615C9"/>
    <w:rsid w:val="00465A5F"/>
    <w:rsid w:val="00472016"/>
    <w:rsid w:val="00473AA0"/>
    <w:rsid w:val="00482C5A"/>
    <w:rsid w:val="00484940"/>
    <w:rsid w:val="00490BB5"/>
    <w:rsid w:val="004915F1"/>
    <w:rsid w:val="004954C2"/>
    <w:rsid w:val="004A2AFA"/>
    <w:rsid w:val="004A6A33"/>
    <w:rsid w:val="004B055D"/>
    <w:rsid w:val="004C3D6D"/>
    <w:rsid w:val="004D046C"/>
    <w:rsid w:val="004D5B78"/>
    <w:rsid w:val="004D6ED4"/>
    <w:rsid w:val="004E0F7F"/>
    <w:rsid w:val="004E1F1C"/>
    <w:rsid w:val="004E2EF4"/>
    <w:rsid w:val="004F1693"/>
    <w:rsid w:val="004F4CD0"/>
    <w:rsid w:val="004F4ED0"/>
    <w:rsid w:val="004F646E"/>
    <w:rsid w:val="00510B2B"/>
    <w:rsid w:val="00517645"/>
    <w:rsid w:val="0052326C"/>
    <w:rsid w:val="005239C1"/>
    <w:rsid w:val="0052772C"/>
    <w:rsid w:val="00532524"/>
    <w:rsid w:val="005329DE"/>
    <w:rsid w:val="00536DD3"/>
    <w:rsid w:val="005371CD"/>
    <w:rsid w:val="0054671A"/>
    <w:rsid w:val="00570E23"/>
    <w:rsid w:val="00573ECE"/>
    <w:rsid w:val="005754C7"/>
    <w:rsid w:val="00580723"/>
    <w:rsid w:val="00590782"/>
    <w:rsid w:val="0059281B"/>
    <w:rsid w:val="0059433E"/>
    <w:rsid w:val="005A4122"/>
    <w:rsid w:val="005B347B"/>
    <w:rsid w:val="005B5D30"/>
    <w:rsid w:val="005C2988"/>
    <w:rsid w:val="005C2D9C"/>
    <w:rsid w:val="005C4752"/>
    <w:rsid w:val="005C595B"/>
    <w:rsid w:val="005C64FB"/>
    <w:rsid w:val="005C724A"/>
    <w:rsid w:val="005D5FAB"/>
    <w:rsid w:val="005D67D2"/>
    <w:rsid w:val="005D7239"/>
    <w:rsid w:val="005E0AA5"/>
    <w:rsid w:val="005E0FEE"/>
    <w:rsid w:val="005F0B99"/>
    <w:rsid w:val="006020D7"/>
    <w:rsid w:val="00612F03"/>
    <w:rsid w:val="00616537"/>
    <w:rsid w:val="006239B3"/>
    <w:rsid w:val="0062432A"/>
    <w:rsid w:val="006255A1"/>
    <w:rsid w:val="00627223"/>
    <w:rsid w:val="00641718"/>
    <w:rsid w:val="00660C1E"/>
    <w:rsid w:val="00667665"/>
    <w:rsid w:val="00670760"/>
    <w:rsid w:val="00670CEC"/>
    <w:rsid w:val="00671798"/>
    <w:rsid w:val="006733FC"/>
    <w:rsid w:val="00675FCA"/>
    <w:rsid w:val="00681462"/>
    <w:rsid w:val="00684089"/>
    <w:rsid w:val="006A180A"/>
    <w:rsid w:val="006A22DF"/>
    <w:rsid w:val="006A51FE"/>
    <w:rsid w:val="006A6E89"/>
    <w:rsid w:val="006B74BD"/>
    <w:rsid w:val="006D09C5"/>
    <w:rsid w:val="006D22E3"/>
    <w:rsid w:val="006D53E5"/>
    <w:rsid w:val="006E0051"/>
    <w:rsid w:val="006E2352"/>
    <w:rsid w:val="006E5BBB"/>
    <w:rsid w:val="006F1C35"/>
    <w:rsid w:val="006F6D78"/>
    <w:rsid w:val="007068F8"/>
    <w:rsid w:val="0071126E"/>
    <w:rsid w:val="00712264"/>
    <w:rsid w:val="00716BB5"/>
    <w:rsid w:val="00716DEC"/>
    <w:rsid w:val="00722EC3"/>
    <w:rsid w:val="00724332"/>
    <w:rsid w:val="00727519"/>
    <w:rsid w:val="00732957"/>
    <w:rsid w:val="007424F0"/>
    <w:rsid w:val="00745DA1"/>
    <w:rsid w:val="0078086D"/>
    <w:rsid w:val="00787090"/>
    <w:rsid w:val="007A4492"/>
    <w:rsid w:val="007C3468"/>
    <w:rsid w:val="007E4891"/>
    <w:rsid w:val="007E689D"/>
    <w:rsid w:val="007F4F9C"/>
    <w:rsid w:val="00800BCB"/>
    <w:rsid w:val="00802E29"/>
    <w:rsid w:val="0080586B"/>
    <w:rsid w:val="00813A58"/>
    <w:rsid w:val="00814316"/>
    <w:rsid w:val="00821E4A"/>
    <w:rsid w:val="008257EF"/>
    <w:rsid w:val="008316BB"/>
    <w:rsid w:val="008429F5"/>
    <w:rsid w:val="00843EBE"/>
    <w:rsid w:val="0084556B"/>
    <w:rsid w:val="008547B3"/>
    <w:rsid w:val="00857984"/>
    <w:rsid w:val="00882855"/>
    <w:rsid w:val="00892FE3"/>
    <w:rsid w:val="00893315"/>
    <w:rsid w:val="008A2872"/>
    <w:rsid w:val="008A3308"/>
    <w:rsid w:val="008B19D2"/>
    <w:rsid w:val="008B4F68"/>
    <w:rsid w:val="008B5786"/>
    <w:rsid w:val="008C7E02"/>
    <w:rsid w:val="008E7E13"/>
    <w:rsid w:val="008F1878"/>
    <w:rsid w:val="008F7BD4"/>
    <w:rsid w:val="009003A8"/>
    <w:rsid w:val="00913E49"/>
    <w:rsid w:val="00916CFE"/>
    <w:rsid w:val="009252BD"/>
    <w:rsid w:val="009311FC"/>
    <w:rsid w:val="00934485"/>
    <w:rsid w:val="00935C07"/>
    <w:rsid w:val="00957BE8"/>
    <w:rsid w:val="00964A14"/>
    <w:rsid w:val="00965409"/>
    <w:rsid w:val="009673CC"/>
    <w:rsid w:val="00970AD7"/>
    <w:rsid w:val="0097496C"/>
    <w:rsid w:val="0097738C"/>
    <w:rsid w:val="00986EC9"/>
    <w:rsid w:val="009A4589"/>
    <w:rsid w:val="009B01CA"/>
    <w:rsid w:val="009B5140"/>
    <w:rsid w:val="009B64AD"/>
    <w:rsid w:val="009C2F78"/>
    <w:rsid w:val="009C4465"/>
    <w:rsid w:val="009D0CB6"/>
    <w:rsid w:val="009D31E4"/>
    <w:rsid w:val="009F4A0D"/>
    <w:rsid w:val="00A107EF"/>
    <w:rsid w:val="00A1341E"/>
    <w:rsid w:val="00A27270"/>
    <w:rsid w:val="00A27725"/>
    <w:rsid w:val="00A31B05"/>
    <w:rsid w:val="00A517FE"/>
    <w:rsid w:val="00A53E4D"/>
    <w:rsid w:val="00A577B5"/>
    <w:rsid w:val="00A57FED"/>
    <w:rsid w:val="00A708E9"/>
    <w:rsid w:val="00A76196"/>
    <w:rsid w:val="00A76C02"/>
    <w:rsid w:val="00A82628"/>
    <w:rsid w:val="00A87A9A"/>
    <w:rsid w:val="00A969C4"/>
    <w:rsid w:val="00AA3BC5"/>
    <w:rsid w:val="00AA4468"/>
    <w:rsid w:val="00AA552E"/>
    <w:rsid w:val="00AA55EE"/>
    <w:rsid w:val="00AA78E8"/>
    <w:rsid w:val="00AB0D76"/>
    <w:rsid w:val="00AB13BE"/>
    <w:rsid w:val="00AD4003"/>
    <w:rsid w:val="00AD6A1F"/>
    <w:rsid w:val="00AE25D6"/>
    <w:rsid w:val="00AF1EAF"/>
    <w:rsid w:val="00B01AC5"/>
    <w:rsid w:val="00B026C2"/>
    <w:rsid w:val="00B028E4"/>
    <w:rsid w:val="00B03C6F"/>
    <w:rsid w:val="00B0439D"/>
    <w:rsid w:val="00B103BD"/>
    <w:rsid w:val="00B13843"/>
    <w:rsid w:val="00B21B4E"/>
    <w:rsid w:val="00B352BB"/>
    <w:rsid w:val="00B40A91"/>
    <w:rsid w:val="00B42315"/>
    <w:rsid w:val="00B5303F"/>
    <w:rsid w:val="00B62485"/>
    <w:rsid w:val="00B709A7"/>
    <w:rsid w:val="00B74CBB"/>
    <w:rsid w:val="00B75057"/>
    <w:rsid w:val="00B7676C"/>
    <w:rsid w:val="00B81D33"/>
    <w:rsid w:val="00B83EA8"/>
    <w:rsid w:val="00B86E5E"/>
    <w:rsid w:val="00B92C14"/>
    <w:rsid w:val="00BC1F55"/>
    <w:rsid w:val="00BC37AA"/>
    <w:rsid w:val="00BD2CA2"/>
    <w:rsid w:val="00BE47E3"/>
    <w:rsid w:val="00BE7208"/>
    <w:rsid w:val="00BE7D90"/>
    <w:rsid w:val="00BF3589"/>
    <w:rsid w:val="00C01D6C"/>
    <w:rsid w:val="00C11D2E"/>
    <w:rsid w:val="00C1645A"/>
    <w:rsid w:val="00C35421"/>
    <w:rsid w:val="00C47751"/>
    <w:rsid w:val="00C605E2"/>
    <w:rsid w:val="00C61D06"/>
    <w:rsid w:val="00C621AF"/>
    <w:rsid w:val="00C639ED"/>
    <w:rsid w:val="00C70001"/>
    <w:rsid w:val="00C71F90"/>
    <w:rsid w:val="00C735D5"/>
    <w:rsid w:val="00C7377F"/>
    <w:rsid w:val="00C856D9"/>
    <w:rsid w:val="00C90AD6"/>
    <w:rsid w:val="00CA1EE2"/>
    <w:rsid w:val="00CA3750"/>
    <w:rsid w:val="00CA4175"/>
    <w:rsid w:val="00CA5121"/>
    <w:rsid w:val="00CB0999"/>
    <w:rsid w:val="00CC1BDB"/>
    <w:rsid w:val="00CC4552"/>
    <w:rsid w:val="00CC6FEA"/>
    <w:rsid w:val="00CD0F5F"/>
    <w:rsid w:val="00CE489D"/>
    <w:rsid w:val="00CE730D"/>
    <w:rsid w:val="00D0510E"/>
    <w:rsid w:val="00D142A7"/>
    <w:rsid w:val="00D1617C"/>
    <w:rsid w:val="00D163B6"/>
    <w:rsid w:val="00D17302"/>
    <w:rsid w:val="00D238D8"/>
    <w:rsid w:val="00D308E2"/>
    <w:rsid w:val="00D33213"/>
    <w:rsid w:val="00D3592D"/>
    <w:rsid w:val="00D41B56"/>
    <w:rsid w:val="00D461F3"/>
    <w:rsid w:val="00D64221"/>
    <w:rsid w:val="00D6727D"/>
    <w:rsid w:val="00D73DFC"/>
    <w:rsid w:val="00D747ED"/>
    <w:rsid w:val="00D76CD5"/>
    <w:rsid w:val="00D8022D"/>
    <w:rsid w:val="00D940EB"/>
    <w:rsid w:val="00D944AB"/>
    <w:rsid w:val="00DA18EA"/>
    <w:rsid w:val="00DA3FB9"/>
    <w:rsid w:val="00DB2B15"/>
    <w:rsid w:val="00DC0E4C"/>
    <w:rsid w:val="00DC1BC9"/>
    <w:rsid w:val="00DD5F3C"/>
    <w:rsid w:val="00DE2DF2"/>
    <w:rsid w:val="00DE3479"/>
    <w:rsid w:val="00DE4BC7"/>
    <w:rsid w:val="00DF4C9B"/>
    <w:rsid w:val="00DF7C99"/>
    <w:rsid w:val="00E000C8"/>
    <w:rsid w:val="00E05A89"/>
    <w:rsid w:val="00E05C14"/>
    <w:rsid w:val="00E20756"/>
    <w:rsid w:val="00E2535E"/>
    <w:rsid w:val="00E34694"/>
    <w:rsid w:val="00E40032"/>
    <w:rsid w:val="00E50555"/>
    <w:rsid w:val="00E51E17"/>
    <w:rsid w:val="00E54AF9"/>
    <w:rsid w:val="00E554EE"/>
    <w:rsid w:val="00E62F6D"/>
    <w:rsid w:val="00E64F84"/>
    <w:rsid w:val="00E65DFD"/>
    <w:rsid w:val="00E67B31"/>
    <w:rsid w:val="00E70EEB"/>
    <w:rsid w:val="00E844CF"/>
    <w:rsid w:val="00E84E4E"/>
    <w:rsid w:val="00E87C8F"/>
    <w:rsid w:val="00EA27C1"/>
    <w:rsid w:val="00EA39CD"/>
    <w:rsid w:val="00EA3AF4"/>
    <w:rsid w:val="00EB30AC"/>
    <w:rsid w:val="00EB560F"/>
    <w:rsid w:val="00ED483E"/>
    <w:rsid w:val="00ED56D9"/>
    <w:rsid w:val="00EE5EAD"/>
    <w:rsid w:val="00EF02C0"/>
    <w:rsid w:val="00EF062C"/>
    <w:rsid w:val="00EF33B2"/>
    <w:rsid w:val="00F0282A"/>
    <w:rsid w:val="00F033F5"/>
    <w:rsid w:val="00F04CA5"/>
    <w:rsid w:val="00F0610B"/>
    <w:rsid w:val="00F0747C"/>
    <w:rsid w:val="00F1630C"/>
    <w:rsid w:val="00F25ABF"/>
    <w:rsid w:val="00F31F09"/>
    <w:rsid w:val="00F4188D"/>
    <w:rsid w:val="00F42448"/>
    <w:rsid w:val="00F44E18"/>
    <w:rsid w:val="00F54304"/>
    <w:rsid w:val="00F60F04"/>
    <w:rsid w:val="00F77FD7"/>
    <w:rsid w:val="00F80952"/>
    <w:rsid w:val="00F853E4"/>
    <w:rsid w:val="00F87592"/>
    <w:rsid w:val="00F90AA3"/>
    <w:rsid w:val="00F94328"/>
    <w:rsid w:val="00F9744C"/>
    <w:rsid w:val="00FA6831"/>
    <w:rsid w:val="00FB1AB2"/>
    <w:rsid w:val="00FB4CAC"/>
    <w:rsid w:val="00FC396F"/>
    <w:rsid w:val="00FD077E"/>
    <w:rsid w:val="00FD154A"/>
    <w:rsid w:val="00FD25C6"/>
    <w:rsid w:val="00FF37A8"/>
    <w:rsid w:val="00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20D71-CE4D-4789-85B8-58AF9268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B4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before="240" w:after="120"/>
    </w:pPr>
    <w:rPr>
      <w:sz w:val="24"/>
    </w:rPr>
  </w:style>
  <w:style w:type="paragraph" w:styleId="Heading1">
    <w:name w:val="heading 1"/>
    <w:basedOn w:val="Normal"/>
    <w:next w:val="Normal"/>
    <w:qFormat/>
    <w:rsid w:val="005F0B99"/>
    <w:pPr>
      <w:keepNext/>
      <w:numPr>
        <w:numId w:val="4"/>
      </w:numPr>
      <w:outlineLvl w:val="0"/>
    </w:pPr>
    <w:rPr>
      <w:rFonts w:ascii="Arial" w:hAnsi="Arial"/>
      <w:b/>
      <w:sz w:val="28"/>
      <w:szCs w:val="28"/>
    </w:rPr>
  </w:style>
  <w:style w:type="paragraph" w:styleId="Heading2">
    <w:name w:val="heading 2"/>
    <w:basedOn w:val="Normal"/>
    <w:next w:val="Normal"/>
    <w:qFormat/>
    <w:rsid w:val="005F0B99"/>
    <w:pPr>
      <w:keepNext/>
      <w:numPr>
        <w:ilvl w:val="1"/>
        <w:numId w:val="4"/>
      </w:numPr>
      <w:outlineLvl w:val="1"/>
    </w:pPr>
    <w:rPr>
      <w:rFonts w:ascii="Arial" w:hAnsi="Arial"/>
      <w:b/>
      <w:i/>
      <w:szCs w:val="24"/>
    </w:rPr>
  </w:style>
  <w:style w:type="paragraph" w:styleId="Heading3">
    <w:name w:val="heading 3"/>
    <w:basedOn w:val="Normal"/>
    <w:next w:val="Normal"/>
    <w:qFormat/>
    <w:rsid w:val="005F0B99"/>
    <w:pPr>
      <w:keepNext/>
      <w:numPr>
        <w:ilvl w:val="2"/>
        <w:numId w:val="4"/>
      </w:numPr>
      <w:outlineLvl w:val="2"/>
    </w:pPr>
    <w:rPr>
      <w:rFonts w:ascii="Arial" w:hAnsi="Arial"/>
      <w:b/>
      <w:sz w:val="22"/>
      <w:szCs w:val="22"/>
    </w:rPr>
  </w:style>
  <w:style w:type="paragraph" w:styleId="Heading4">
    <w:name w:val="heading 4"/>
    <w:basedOn w:val="Normal"/>
    <w:next w:val="Normal"/>
    <w:qFormat/>
    <w:rsid w:val="005F0B99"/>
    <w:pPr>
      <w:keepNext/>
      <w:numPr>
        <w:ilvl w:val="3"/>
        <w:numId w:val="4"/>
      </w:numPr>
      <w:outlineLvl w:val="3"/>
    </w:pPr>
    <w:rPr>
      <w:rFonts w:ascii="Arial" w:hAnsi="Arial"/>
      <w:b/>
      <w:sz w:val="22"/>
      <w:u w:val="single"/>
    </w:rPr>
  </w:style>
  <w:style w:type="paragraph" w:styleId="Heading5">
    <w:name w:val="heading 5"/>
    <w:basedOn w:val="Normal"/>
    <w:next w:val="Normal"/>
    <w:qFormat/>
    <w:rsid w:val="005F0B99"/>
    <w:pPr>
      <w:keepNext/>
      <w:numPr>
        <w:ilvl w:val="4"/>
        <w:numId w:val="4"/>
      </w:numPr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716DEC"/>
    <w:pPr>
      <w:keepNext/>
      <w:numPr>
        <w:ilvl w:val="5"/>
        <w:numId w:val="4"/>
      </w:numPr>
      <w:ind w:left="720" w:hanging="720"/>
      <w:outlineLvl w:val="5"/>
    </w:pPr>
    <w:rPr>
      <w:rFonts w:ascii="Arial Bold" w:hAnsi="Arial Bold"/>
      <w:b/>
      <w:sz w:val="28"/>
      <w:szCs w:val="28"/>
    </w:rPr>
  </w:style>
  <w:style w:type="paragraph" w:styleId="Heading7">
    <w:name w:val="heading 7"/>
    <w:basedOn w:val="Normal"/>
    <w:next w:val="Normal"/>
    <w:qFormat/>
    <w:rsid w:val="005F0B99"/>
    <w:pPr>
      <w:keepNext/>
      <w:numPr>
        <w:ilvl w:val="6"/>
        <w:numId w:val="4"/>
      </w:numPr>
      <w:outlineLvl w:val="6"/>
    </w:pPr>
    <w:rPr>
      <w:rFonts w:ascii="Arial" w:hAnsi="Arial"/>
      <w:b/>
      <w:i/>
      <w:szCs w:val="24"/>
    </w:rPr>
  </w:style>
  <w:style w:type="paragraph" w:styleId="Heading8">
    <w:name w:val="heading 8"/>
    <w:basedOn w:val="Normal"/>
    <w:next w:val="Normal"/>
    <w:qFormat/>
    <w:rsid w:val="005F0B99"/>
    <w:pPr>
      <w:keepNext/>
      <w:numPr>
        <w:ilvl w:val="7"/>
        <w:numId w:val="4"/>
      </w:numPr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5F0B99"/>
    <w:pPr>
      <w:keepNext/>
      <w:numPr>
        <w:ilvl w:val="8"/>
        <w:numId w:val="4"/>
      </w:numPr>
      <w:outlineLvl w:val="8"/>
    </w:pPr>
    <w:rPr>
      <w:rFonts w:ascii="Arial Bold" w:hAnsi="Arial Bold"/>
      <w:b/>
      <w:snapToGrid w:val="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Outline-1">
    <w:name w:val="List Outline - 1"/>
    <w:basedOn w:val="ListNumber"/>
    <w:qFormat/>
    <w:rsid w:val="005F0B99"/>
    <w:pPr>
      <w:numPr>
        <w:numId w:val="15"/>
      </w:numPr>
    </w:pPr>
  </w:style>
  <w:style w:type="paragraph" w:customStyle="1" w:styleId="ListOutline-2">
    <w:name w:val="List Outline - 2"/>
    <w:basedOn w:val="ListNumber2"/>
    <w:qFormat/>
    <w:rsid w:val="005F0B99"/>
    <w:pPr>
      <w:numPr>
        <w:numId w:val="15"/>
      </w:numPr>
    </w:pPr>
  </w:style>
  <w:style w:type="paragraph" w:customStyle="1" w:styleId="ListOutline-3">
    <w:name w:val="List Outline - 3"/>
    <w:basedOn w:val="ListNumber3"/>
    <w:qFormat/>
    <w:rsid w:val="005F0B99"/>
    <w:pPr>
      <w:numPr>
        <w:numId w:val="15"/>
      </w:numPr>
    </w:pPr>
  </w:style>
  <w:style w:type="paragraph" w:customStyle="1" w:styleId="TableHeading">
    <w:name w:val="Table Heading"/>
    <w:basedOn w:val="Normal"/>
    <w:rsid w:val="005F0B99"/>
    <w:pPr>
      <w:spacing w:before="60" w:after="6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Normal"/>
    <w:rsid w:val="005F0B99"/>
    <w:pPr>
      <w:spacing w:before="60" w:after="60"/>
      <w:jc w:val="center"/>
    </w:pPr>
    <w:rPr>
      <w:rFonts w:ascii="Arial" w:hAnsi="Arial"/>
      <w:sz w:val="20"/>
    </w:rPr>
  </w:style>
  <w:style w:type="paragraph" w:styleId="List">
    <w:name w:val="List"/>
    <w:basedOn w:val="Normal"/>
    <w:rsid w:val="00175B43"/>
    <w:pPr>
      <w:numPr>
        <w:numId w:val="12"/>
      </w:numPr>
      <w:tabs>
        <w:tab w:val="left" w:pos="9360"/>
      </w:tabs>
      <w:spacing w:before="120"/>
    </w:pPr>
  </w:style>
  <w:style w:type="paragraph" w:styleId="List2">
    <w:name w:val="List 2"/>
    <w:basedOn w:val="Normal"/>
    <w:rsid w:val="00175B43"/>
    <w:pPr>
      <w:numPr>
        <w:ilvl w:val="1"/>
        <w:numId w:val="12"/>
      </w:numPr>
      <w:tabs>
        <w:tab w:val="left" w:pos="9360"/>
      </w:tabs>
      <w:spacing w:before="120"/>
    </w:pPr>
  </w:style>
  <w:style w:type="paragraph" w:styleId="List3">
    <w:name w:val="List 3"/>
    <w:basedOn w:val="Normal"/>
    <w:rsid w:val="00175B43"/>
    <w:pPr>
      <w:numPr>
        <w:ilvl w:val="2"/>
        <w:numId w:val="12"/>
      </w:numPr>
      <w:tabs>
        <w:tab w:val="left" w:pos="9360"/>
      </w:tabs>
      <w:spacing w:before="120"/>
    </w:pPr>
  </w:style>
  <w:style w:type="table" w:styleId="TableGrid">
    <w:name w:val="Table Grid"/>
    <w:basedOn w:val="TableNormal"/>
    <w:rsid w:val="002E6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semiHidden/>
    <w:rsid w:val="002E68DE"/>
    <w:pPr>
      <w:tabs>
        <w:tab w:val="right" w:leader="dot" w:pos="9360"/>
      </w:tabs>
      <w:spacing w:after="240"/>
      <w:ind w:left="576" w:hanging="576"/>
    </w:pPr>
    <w:rPr>
      <w:rFonts w:ascii="Arial" w:hAnsi="Arial"/>
      <w:b/>
      <w:i/>
      <w:noProof/>
    </w:rPr>
  </w:style>
  <w:style w:type="paragraph" w:styleId="TOC2">
    <w:name w:val="toc 2"/>
    <w:basedOn w:val="Normal"/>
    <w:next w:val="Normal"/>
    <w:semiHidden/>
    <w:rsid w:val="002E68DE"/>
    <w:pPr>
      <w:tabs>
        <w:tab w:val="right" w:leader="dot" w:pos="9360"/>
      </w:tabs>
      <w:ind w:left="576"/>
    </w:pPr>
    <w:rPr>
      <w:noProof/>
    </w:rPr>
  </w:style>
  <w:style w:type="paragraph" w:styleId="TOC3">
    <w:name w:val="toc 3"/>
    <w:basedOn w:val="Normal"/>
    <w:semiHidden/>
    <w:rsid w:val="002E68DE"/>
    <w:pPr>
      <w:tabs>
        <w:tab w:val="right" w:leader="dot" w:pos="9360"/>
      </w:tabs>
      <w:ind w:left="1152"/>
    </w:pPr>
  </w:style>
  <w:style w:type="paragraph" w:styleId="TOC4">
    <w:name w:val="toc 4"/>
    <w:basedOn w:val="Normal"/>
    <w:next w:val="Normal"/>
    <w:semiHidden/>
    <w:rsid w:val="002E68DE"/>
    <w:pPr>
      <w:tabs>
        <w:tab w:val="right" w:leader="dot" w:pos="8640"/>
        <w:tab w:val="right" w:leader="dot" w:pos="9360"/>
      </w:tabs>
      <w:ind w:left="1728"/>
    </w:pPr>
  </w:style>
  <w:style w:type="paragraph" w:styleId="TOC5">
    <w:name w:val="toc 5"/>
    <w:basedOn w:val="Normal"/>
    <w:next w:val="Normal"/>
    <w:semiHidden/>
    <w:rsid w:val="002E68DE"/>
    <w:pPr>
      <w:ind w:left="965"/>
    </w:pPr>
  </w:style>
  <w:style w:type="paragraph" w:styleId="TOC6">
    <w:name w:val="toc 6"/>
    <w:basedOn w:val="Normal"/>
    <w:next w:val="Normal"/>
    <w:autoRedefine/>
    <w:semiHidden/>
    <w:rsid w:val="002E68DE"/>
    <w:pPr>
      <w:ind w:left="1200"/>
    </w:pPr>
  </w:style>
  <w:style w:type="paragraph" w:styleId="TOC7">
    <w:name w:val="toc 7"/>
    <w:basedOn w:val="Normal"/>
    <w:next w:val="Normal"/>
    <w:autoRedefine/>
    <w:semiHidden/>
    <w:rsid w:val="002E68DE"/>
    <w:pPr>
      <w:ind w:left="1440"/>
    </w:pPr>
  </w:style>
  <w:style w:type="paragraph" w:styleId="TOC8">
    <w:name w:val="toc 8"/>
    <w:basedOn w:val="Normal"/>
    <w:next w:val="Normal"/>
    <w:autoRedefine/>
    <w:semiHidden/>
    <w:rsid w:val="002E68DE"/>
    <w:pPr>
      <w:ind w:left="1680"/>
    </w:pPr>
  </w:style>
  <w:style w:type="paragraph" w:styleId="TOC9">
    <w:name w:val="toc 9"/>
    <w:basedOn w:val="Normal"/>
    <w:next w:val="Normal"/>
    <w:autoRedefine/>
    <w:semiHidden/>
    <w:rsid w:val="002E68DE"/>
    <w:pPr>
      <w:ind w:left="1920"/>
    </w:pPr>
  </w:style>
  <w:style w:type="paragraph" w:styleId="ListBullet">
    <w:name w:val="List Bullet"/>
    <w:basedOn w:val="Normal"/>
    <w:rsid w:val="00F77FD7"/>
    <w:pPr>
      <w:numPr>
        <w:numId w:val="13"/>
      </w:numPr>
      <w:spacing w:before="120"/>
    </w:pPr>
  </w:style>
  <w:style w:type="paragraph" w:styleId="ListBullet2">
    <w:name w:val="List Bullet 2"/>
    <w:basedOn w:val="Normal"/>
    <w:rsid w:val="00F77FD7"/>
    <w:pPr>
      <w:numPr>
        <w:ilvl w:val="1"/>
        <w:numId w:val="13"/>
      </w:numPr>
      <w:tabs>
        <w:tab w:val="left" w:pos="9360"/>
      </w:tabs>
      <w:spacing w:before="120"/>
    </w:pPr>
  </w:style>
  <w:style w:type="paragraph" w:styleId="ListBullet3">
    <w:name w:val="List Bullet 3"/>
    <w:basedOn w:val="Normal"/>
    <w:rsid w:val="00F77FD7"/>
    <w:pPr>
      <w:numPr>
        <w:ilvl w:val="2"/>
        <w:numId w:val="13"/>
      </w:numPr>
      <w:tabs>
        <w:tab w:val="left" w:pos="9360"/>
      </w:tabs>
      <w:spacing w:before="120"/>
    </w:pPr>
  </w:style>
  <w:style w:type="paragraph" w:styleId="ListNumber">
    <w:name w:val="List Number"/>
    <w:basedOn w:val="Normal"/>
    <w:rsid w:val="00CE489D"/>
    <w:pPr>
      <w:numPr>
        <w:numId w:val="14"/>
      </w:numPr>
      <w:tabs>
        <w:tab w:val="left" w:pos="9360"/>
      </w:tabs>
      <w:spacing w:before="120"/>
    </w:pPr>
  </w:style>
  <w:style w:type="paragraph" w:styleId="ListNumber2">
    <w:name w:val="List Number 2"/>
    <w:basedOn w:val="Normal"/>
    <w:rsid w:val="00CE489D"/>
    <w:pPr>
      <w:numPr>
        <w:ilvl w:val="1"/>
        <w:numId w:val="14"/>
      </w:numPr>
      <w:tabs>
        <w:tab w:val="left" w:pos="9360"/>
      </w:tabs>
      <w:spacing w:before="120"/>
    </w:pPr>
  </w:style>
  <w:style w:type="paragraph" w:styleId="ListNumber3">
    <w:name w:val="List Number 3"/>
    <w:basedOn w:val="Normal"/>
    <w:rsid w:val="00CE489D"/>
    <w:pPr>
      <w:numPr>
        <w:ilvl w:val="2"/>
        <w:numId w:val="14"/>
      </w:numPr>
      <w:tabs>
        <w:tab w:val="left" w:pos="9360"/>
      </w:tabs>
      <w:spacing w:before="120"/>
    </w:pPr>
  </w:style>
  <w:style w:type="numbering" w:customStyle="1" w:styleId="ListOutline">
    <w:name w:val="List Outline"/>
    <w:rsid w:val="00346D93"/>
    <w:pPr>
      <w:numPr>
        <w:numId w:val="1"/>
      </w:numPr>
    </w:pPr>
  </w:style>
  <w:style w:type="numbering" w:customStyle="1" w:styleId="NumberOutline">
    <w:name w:val="Number Outline"/>
    <w:rsid w:val="006E0051"/>
    <w:pPr>
      <w:numPr>
        <w:numId w:val="2"/>
      </w:numPr>
    </w:pPr>
  </w:style>
  <w:style w:type="numbering" w:customStyle="1" w:styleId="OutlineBullets">
    <w:name w:val="Outline Bullets"/>
    <w:rsid w:val="006E0051"/>
    <w:pPr>
      <w:numPr>
        <w:numId w:val="3"/>
      </w:numPr>
    </w:pPr>
  </w:style>
  <w:style w:type="paragraph" w:styleId="Caption">
    <w:name w:val="caption"/>
    <w:basedOn w:val="Normal"/>
    <w:next w:val="Normal"/>
    <w:qFormat/>
    <w:rsid w:val="005F0B99"/>
    <w:pPr>
      <w:spacing w:before="120"/>
      <w:jc w:val="center"/>
    </w:pPr>
    <w:rPr>
      <w:rFonts w:ascii="Arial" w:hAnsi="Arial"/>
      <w:b/>
      <w:sz w:val="22"/>
    </w:rPr>
  </w:style>
  <w:style w:type="paragraph" w:customStyle="1" w:styleId="TableNotes">
    <w:name w:val="Table Notes"/>
    <w:basedOn w:val="TableText"/>
    <w:qFormat/>
    <w:rsid w:val="005F0B99"/>
    <w:pPr>
      <w:tabs>
        <w:tab w:val="left" w:pos="9360"/>
      </w:tabs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B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99"/>
    <w:rPr>
      <w:rFonts w:ascii="Tahoma" w:hAnsi="Tahoma" w:cs="Tahoma"/>
      <w:sz w:val="16"/>
      <w:szCs w:val="16"/>
    </w:rPr>
  </w:style>
  <w:style w:type="numbering" w:customStyle="1" w:styleId="DashedList">
    <w:name w:val="Dashed List"/>
    <w:uiPriority w:val="99"/>
    <w:rsid w:val="00660C1E"/>
    <w:pPr>
      <w:numPr>
        <w:numId w:val="12"/>
      </w:numPr>
    </w:pPr>
  </w:style>
  <w:style w:type="numbering" w:customStyle="1" w:styleId="BulletedList">
    <w:name w:val="Bulleted List"/>
    <w:uiPriority w:val="99"/>
    <w:rsid w:val="00612F03"/>
    <w:pPr>
      <w:numPr>
        <w:numId w:val="13"/>
      </w:numPr>
    </w:pPr>
  </w:style>
  <w:style w:type="numbering" w:customStyle="1" w:styleId="NumberedList">
    <w:name w:val="Numbered List"/>
    <w:uiPriority w:val="99"/>
    <w:rsid w:val="00532524"/>
    <w:pPr>
      <w:numPr>
        <w:numId w:val="14"/>
      </w:numPr>
    </w:pPr>
  </w:style>
  <w:style w:type="numbering" w:customStyle="1" w:styleId="OutlineList">
    <w:name w:val="Outline List"/>
    <w:uiPriority w:val="99"/>
    <w:rsid w:val="00857984"/>
    <w:pPr>
      <w:numPr>
        <w:numId w:val="15"/>
      </w:numPr>
    </w:pPr>
  </w:style>
  <w:style w:type="paragraph" w:customStyle="1" w:styleId="TextIndent1">
    <w:name w:val="Text Indent 1"/>
    <w:basedOn w:val="Normal"/>
    <w:rsid w:val="00F60F04"/>
    <w:pPr>
      <w:ind w:left="720"/>
    </w:pPr>
  </w:style>
  <w:style w:type="paragraph" w:customStyle="1" w:styleId="TextIndent2">
    <w:name w:val="Text Indent 2"/>
    <w:basedOn w:val="Normal"/>
    <w:rsid w:val="00F60F04"/>
    <w:pPr>
      <w:ind w:left="1440"/>
    </w:pPr>
  </w:style>
  <w:style w:type="paragraph" w:customStyle="1" w:styleId="TextIndent3">
    <w:name w:val="Text Indent 3"/>
    <w:basedOn w:val="Normal"/>
    <w:rsid w:val="00F60F04"/>
    <w:pPr>
      <w:ind w:left="2160"/>
    </w:pPr>
  </w:style>
  <w:style w:type="character" w:styleId="Hyperlink">
    <w:name w:val="Hyperlink"/>
    <w:basedOn w:val="DefaultParagraphFont"/>
    <w:uiPriority w:val="99"/>
    <w:unhideWhenUsed/>
    <w:rsid w:val="00FB1A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E47E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2567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2567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2567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2567B"/>
    <w:rPr>
      <w:sz w:val="24"/>
    </w:rPr>
  </w:style>
  <w:style w:type="paragraph" w:styleId="ListParagraph">
    <w:name w:val="List Paragraph"/>
    <w:basedOn w:val="Normal"/>
    <w:uiPriority w:val="34"/>
    <w:qFormat/>
    <w:rsid w:val="00C3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8D91-EFC7-4345-9B03-29E41270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(Base) Template</vt:lpstr>
    </vt:vector>
  </TitlesOfParts>
  <Company>MPR Associates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(Base) Template</dc:title>
  <dc:subject/>
  <dc:creator>Miller, Al</dc:creator>
  <cp:keywords/>
  <dc:description/>
  <cp:lastModifiedBy>Miller2, Al</cp:lastModifiedBy>
  <cp:revision>90</cp:revision>
  <cp:lastPrinted>2020-02-19T14:20:00Z</cp:lastPrinted>
  <dcterms:created xsi:type="dcterms:W3CDTF">2020-02-17T04:00:00Z</dcterms:created>
  <dcterms:modified xsi:type="dcterms:W3CDTF">2020-02-19T14:26:00Z</dcterms:modified>
</cp:coreProperties>
</file>